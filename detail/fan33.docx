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8D7810F" w:rsidR="00C00A30" w:rsidRDefault="006045CC"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6045CC">
        <w:rPr>
          <w:rFonts w:ascii="Arial" w:eastAsia="Times New Roman" w:hAnsi="Arial" w:cs="Arial"/>
          <w:color w:val="212529"/>
          <w:kern w:val="0"/>
          <w:sz w:val="36"/>
          <w:szCs w:val="36"/>
          <w14:ligatures w14:val="none"/>
        </w:rPr>
        <w:drawing>
          <wp:inline distT="0" distB="0" distL="0" distR="0" wp14:anchorId="4E7EC6C8" wp14:editId="2BC46E93">
            <wp:extent cx="4343400" cy="3415787"/>
            <wp:effectExtent l="0" t="0" r="0" b="0"/>
            <wp:docPr id="495578120" name="Picture 1" descr="A white device with a circ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78120" name="Picture 1" descr="A white device with a circle in the middle&#10;&#10;Description automatically generated"/>
                    <pic:cNvPicPr/>
                  </pic:nvPicPr>
                  <pic:blipFill>
                    <a:blip r:embed="rId8"/>
                    <a:stretch>
                      <a:fillRect/>
                    </a:stretch>
                  </pic:blipFill>
                  <pic:spPr>
                    <a:xfrm>
                      <a:off x="0" y="0"/>
                      <a:ext cx="4352292" cy="3422780"/>
                    </a:xfrm>
                    <a:prstGeom prst="rect">
                      <a:avLst/>
                    </a:prstGeom>
                  </pic:spPr>
                </pic:pic>
              </a:graphicData>
            </a:graphic>
          </wp:inline>
        </w:drawing>
      </w:r>
    </w:p>
    <w:p w14:paraId="730F593D" w14:textId="77777777" w:rsidR="006045CC" w:rsidRDefault="006045CC" w:rsidP="006045CC">
      <w:pPr>
        <w:pStyle w:val="Heading2"/>
        <w:shd w:val="clear" w:color="auto" w:fill="FFFFFF"/>
        <w:jc w:val="center"/>
        <w:rPr>
          <w:rFonts w:ascii="Arial" w:hAnsi="Arial" w:cs="Arial"/>
          <w:b w:val="0"/>
          <w:bCs w:val="0"/>
          <w:color w:val="212529"/>
        </w:rPr>
      </w:pPr>
      <w:r>
        <w:rPr>
          <w:rFonts w:ascii="Arial" w:hAnsi="Arial" w:cs="Arial"/>
          <w:b w:val="0"/>
          <w:bCs w:val="0"/>
          <w:color w:val="212529"/>
        </w:rPr>
        <w:t>AEROCLEAN V4</w:t>
      </w:r>
    </w:p>
    <w:p w14:paraId="7E981083" w14:textId="4B874AF6"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FA77BA">
        <w:rPr>
          <w:rFonts w:ascii="Arial" w:eastAsia="Times New Roman" w:hAnsi="Arial" w:cs="Arial"/>
          <w:kern w:val="0"/>
          <w:sz w:val="24"/>
          <w:szCs w:val="24"/>
          <w14:ligatures w14:val="none"/>
        </w:rPr>
        <w:t>15</w:t>
      </w:r>
      <w:r w:rsidRPr="000D2FA2">
        <w:rPr>
          <w:rFonts w:ascii="Arial" w:eastAsia="Times New Roman" w:hAnsi="Arial" w:cs="Arial"/>
          <w:kern w:val="0"/>
          <w:sz w:val="24"/>
          <w:szCs w:val="24"/>
          <w14:ligatures w14:val="none"/>
        </w:rPr>
        <w:t>0 reviews)</w:t>
      </w:r>
    </w:p>
    <w:p w14:paraId="7FBBE8E8" w14:textId="77777777" w:rsidR="006045CC" w:rsidRPr="006045CC" w:rsidRDefault="006045CC" w:rsidP="006045CC">
      <w:pPr>
        <w:numPr>
          <w:ilvl w:val="0"/>
          <w:numId w:val="29"/>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Exhaust Fans</w:t>
      </w:r>
    </w:p>
    <w:p w14:paraId="66E2FC72" w14:textId="77777777" w:rsidR="006045CC" w:rsidRPr="006045CC" w:rsidRDefault="006045CC" w:rsidP="006045CC">
      <w:pPr>
        <w:numPr>
          <w:ilvl w:val="0"/>
          <w:numId w:val="30"/>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Color: White</w:t>
      </w:r>
    </w:p>
    <w:p w14:paraId="2CFB9E79" w14:textId="77777777" w:rsidR="006045CC" w:rsidRPr="006045CC" w:rsidRDefault="006045CC" w:rsidP="006045CC">
      <w:pPr>
        <w:numPr>
          <w:ilvl w:val="0"/>
          <w:numId w:val="31"/>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Country of Origin: USA</w:t>
      </w:r>
    </w:p>
    <w:p w14:paraId="4BFB4180" w14:textId="77777777" w:rsidR="006045CC" w:rsidRPr="006045CC" w:rsidRDefault="006045CC" w:rsidP="006045CC">
      <w:pPr>
        <w:numPr>
          <w:ilvl w:val="0"/>
          <w:numId w:val="32"/>
        </w:numPr>
        <w:shd w:val="clear" w:color="auto" w:fill="FFFFFF"/>
        <w:tabs>
          <w:tab w:val="clear" w:pos="720"/>
          <w:tab w:val="num" w:pos="1800"/>
        </w:tabs>
        <w:spacing w:before="300" w:after="0" w:line="240" w:lineRule="auto"/>
        <w:ind w:left="1800"/>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Warranty: 3 year on-site; motor &amp; LED: 5 years</w:t>
      </w:r>
    </w:p>
    <w:p w14:paraId="18DED17B" w14:textId="37172590" w:rsidR="006045CC" w:rsidRDefault="006045CC" w:rsidP="006045CC">
      <w:pPr>
        <w:shd w:val="clear" w:color="auto" w:fill="FFFFFF"/>
        <w:spacing w:before="100" w:beforeAutospacing="1" w:after="100" w:afterAutospacing="1" w:line="240" w:lineRule="auto"/>
        <w:ind w:left="1080" w:firstLine="36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$22.87</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$20.00</w:t>
      </w:r>
    </w:p>
    <w:p w14:paraId="67BD6ED5" w14:textId="36D4B2DE" w:rsidR="00C00A30" w:rsidRPr="00C00A30" w:rsidRDefault="00C00A30" w:rsidP="00FA77B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530D1327" w:rsidR="00C00A30" w:rsidRPr="00FA77BA" w:rsidRDefault="00FA77B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6045CC" w:rsidRPr="006045CC" w14:paraId="2E95FA31"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197BB3D"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F6E402"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White</w:t>
            </w:r>
          </w:p>
        </w:tc>
      </w:tr>
      <w:tr w:rsidR="006045CC" w:rsidRPr="006045CC" w14:paraId="2BE1D76B"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AABFEFE"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3624445"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Exhaust Fans</w:t>
            </w:r>
          </w:p>
        </w:tc>
      </w:tr>
      <w:tr w:rsidR="006045CC" w:rsidRPr="006045CC" w14:paraId="65FB8FA2"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12013C"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7C61AB6"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USA</w:t>
            </w:r>
          </w:p>
        </w:tc>
      </w:tr>
      <w:tr w:rsidR="006045CC" w:rsidRPr="006045CC" w14:paraId="40CFC740"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C219AE"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76034A0"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33</w:t>
            </w:r>
          </w:p>
        </w:tc>
      </w:tr>
      <w:tr w:rsidR="006045CC" w:rsidRPr="006045CC" w14:paraId="25A01ED5"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E1BB617"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8259A61"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400-500 mm</w:t>
            </w:r>
          </w:p>
        </w:tc>
      </w:tr>
      <w:tr w:rsidR="006045CC" w:rsidRPr="006045CC" w14:paraId="106FB231"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ACB8F93"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4FA4BD"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LED display</w:t>
            </w:r>
          </w:p>
        </w:tc>
      </w:tr>
      <w:tr w:rsidR="006045CC" w:rsidRPr="006045CC" w14:paraId="2A502760"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813B8E0"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7A83043"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Include</w:t>
            </w:r>
          </w:p>
        </w:tc>
      </w:tr>
      <w:tr w:rsidR="006045CC" w:rsidRPr="006045CC" w14:paraId="4129773F"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00347B8"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8E3405F" w14:textId="4CAC7951"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6045CC" w:rsidRPr="006045CC" w14:paraId="500A984E"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ED073BE"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DF52148"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No Blaze</w:t>
            </w:r>
          </w:p>
        </w:tc>
      </w:tr>
      <w:tr w:rsidR="006045CC" w:rsidRPr="006045CC" w14:paraId="5BC2410F"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181B750"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8623CC6"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Universal</w:t>
            </w:r>
          </w:p>
        </w:tc>
      </w:tr>
      <w:tr w:rsidR="006045CC" w:rsidRPr="006045CC" w14:paraId="32BFDF3B"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646C114"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69F3EF"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2.6/20 W</w:t>
            </w:r>
          </w:p>
        </w:tc>
      </w:tr>
      <w:tr w:rsidR="006045CC" w:rsidRPr="006045CC" w14:paraId="4482B20A"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5E3B83F"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C200C40"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32 to 104°F</w:t>
            </w:r>
          </w:p>
        </w:tc>
      </w:tr>
      <w:tr w:rsidR="006045CC" w:rsidRPr="006045CC" w14:paraId="544D1BDA"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4F50BB6"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7CF3C68"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0.037/0.25 A</w:t>
            </w:r>
          </w:p>
        </w:tc>
      </w:tr>
      <w:tr w:rsidR="006045CC" w:rsidRPr="006045CC" w14:paraId="73EBC7BB" w14:textId="77777777" w:rsidTr="006045CC">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D324B45"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D7E5E12" w14:textId="77777777" w:rsidR="006045CC" w:rsidRPr="006045CC" w:rsidRDefault="006045CC" w:rsidP="006045CC">
            <w:pPr>
              <w:spacing w:after="0" w:line="240" w:lineRule="auto"/>
              <w:jc w:val="center"/>
              <w:rPr>
                <w:rFonts w:ascii="Arial" w:eastAsia="Times New Roman" w:hAnsi="Arial" w:cs="Arial"/>
                <w:color w:val="212529"/>
                <w:kern w:val="0"/>
                <w:sz w:val="24"/>
                <w:szCs w:val="24"/>
                <w14:ligatures w14:val="none"/>
              </w:rPr>
            </w:pPr>
            <w:r w:rsidRPr="006045CC">
              <w:rPr>
                <w:rFonts w:ascii="Arial" w:eastAsia="Times New Roman" w:hAnsi="Arial" w:cs="Arial"/>
                <w:color w:val="212529"/>
                <w:kern w:val="0"/>
                <w:sz w:val="24"/>
                <w:szCs w:val="24"/>
                <w14:ligatures w14:val="none"/>
              </w:rPr>
              <w:t>3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61C1" w14:textId="77777777" w:rsidR="00105AD7" w:rsidRDefault="00105AD7">
      <w:pPr>
        <w:spacing w:after="0" w:line="240" w:lineRule="auto"/>
      </w:pPr>
      <w:r>
        <w:separator/>
      </w:r>
    </w:p>
  </w:endnote>
  <w:endnote w:type="continuationSeparator" w:id="0">
    <w:p w14:paraId="0C69D5AF" w14:textId="77777777" w:rsidR="00105AD7" w:rsidRDefault="0010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E5CF0" w14:textId="77777777" w:rsidR="00105AD7" w:rsidRDefault="00105AD7">
      <w:pPr>
        <w:spacing w:after="0" w:line="240" w:lineRule="auto"/>
      </w:pPr>
      <w:r>
        <w:separator/>
      </w:r>
    </w:p>
  </w:footnote>
  <w:footnote w:type="continuationSeparator" w:id="0">
    <w:p w14:paraId="580BEC33" w14:textId="77777777" w:rsidR="00105AD7" w:rsidRDefault="00105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470BB"/>
    <w:multiLevelType w:val="multilevel"/>
    <w:tmpl w:val="264A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9" w16cid:durableId="152131656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0" w16cid:durableId="2807445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1" w16cid:durableId="157654937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2" w16cid:durableId="1783106250">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05AD7"/>
    <w:rsid w:val="00136428"/>
    <w:rsid w:val="001B4A0F"/>
    <w:rsid w:val="002461FC"/>
    <w:rsid w:val="002F04CC"/>
    <w:rsid w:val="005674D0"/>
    <w:rsid w:val="006045CC"/>
    <w:rsid w:val="00694445"/>
    <w:rsid w:val="006A385A"/>
    <w:rsid w:val="00707C9D"/>
    <w:rsid w:val="009111AA"/>
    <w:rsid w:val="009F215C"/>
    <w:rsid w:val="00A11A58"/>
    <w:rsid w:val="00C00A30"/>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43275155">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406759907">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10841925">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8</cp:revision>
  <dcterms:created xsi:type="dcterms:W3CDTF">2023-11-29T19:02:00Z</dcterms:created>
  <dcterms:modified xsi:type="dcterms:W3CDTF">2023-11-29T20:16:00Z</dcterms:modified>
</cp:coreProperties>
</file>