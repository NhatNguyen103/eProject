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12DE6F80" w:rsidR="00C00A30" w:rsidRDefault="00907ECE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907ECE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7A684827" wp14:editId="0635B468">
            <wp:extent cx="4533900" cy="3537508"/>
            <wp:effectExtent l="0" t="0" r="0" b="6350"/>
            <wp:docPr id="1160775139" name="Picture 1" descr="A ceiling fan with a fan blad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75139" name="Picture 1" descr="A ceiling fan with a fan blad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304" cy="35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A975" w14:textId="77777777" w:rsidR="00907ECE" w:rsidRDefault="00907ECE" w:rsidP="00907ECE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VERPHY BRUSHED ALUMINIUM</w:t>
      </w:r>
    </w:p>
    <w:p w14:paraId="7E981083" w14:textId="62D0F442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907ECE">
        <w:rPr>
          <w:rFonts w:ascii="Arial" w:eastAsia="Times New Roman" w:hAnsi="Arial" w:cs="Arial"/>
          <w:kern w:val="0"/>
          <w:sz w:val="24"/>
          <w:szCs w:val="24"/>
          <w14:ligatures w14:val="none"/>
        </w:rPr>
        <w:t>200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reviews)</w:t>
      </w:r>
    </w:p>
    <w:p w14:paraId="077C45CA" w14:textId="77777777" w:rsidR="00907ECE" w:rsidRPr="00907ECE" w:rsidRDefault="00907ECE" w:rsidP="00907ECE">
      <w:pPr>
        <w:numPr>
          <w:ilvl w:val="0"/>
          <w:numId w:val="9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07ECE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458E05F6" w14:textId="77777777" w:rsidR="00907ECE" w:rsidRPr="00907ECE" w:rsidRDefault="00907ECE" w:rsidP="00907ECE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07ECE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White</w:t>
      </w:r>
    </w:p>
    <w:p w14:paraId="74879551" w14:textId="77777777" w:rsidR="00907ECE" w:rsidRPr="00907ECE" w:rsidRDefault="00907ECE" w:rsidP="00907ECE">
      <w:pPr>
        <w:numPr>
          <w:ilvl w:val="0"/>
          <w:numId w:val="11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07ECE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1078344C" w14:textId="77777777" w:rsidR="00907ECE" w:rsidRPr="00907ECE" w:rsidRDefault="00907ECE" w:rsidP="00907ECE">
      <w:pPr>
        <w:numPr>
          <w:ilvl w:val="0"/>
          <w:numId w:val="12"/>
        </w:numPr>
        <w:shd w:val="clear" w:color="auto" w:fill="FFFFFF"/>
        <w:tabs>
          <w:tab w:val="clear" w:pos="720"/>
          <w:tab w:val="num" w:pos="2160"/>
        </w:tabs>
        <w:spacing w:before="300" w:after="0" w:line="240" w:lineRule="auto"/>
        <w:ind w:left="216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07ECE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1 year on-site; motor &amp; LED: 5 years</w:t>
      </w:r>
    </w:p>
    <w:p w14:paraId="01226C59" w14:textId="43D620E2" w:rsidR="00044532" w:rsidRDefault="00044532" w:rsidP="00044532">
      <w:pPr>
        <w:shd w:val="clear" w:color="auto" w:fill="FFFFFF"/>
        <w:spacing w:before="100" w:beforeAutospacing="1" w:after="100" w:afterAutospacing="1" w:line="240" w:lineRule="auto"/>
        <w:ind w:left="1080" w:firstLine="720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$729.00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$600.00</w:t>
      </w:r>
    </w:p>
    <w:p w14:paraId="67BD6ED5" w14:textId="6B4CECB9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00000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907ECE" w:rsidRPr="00907ECE" w14:paraId="5BAE32C8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760B41A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3EA398A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White</w:t>
            </w:r>
          </w:p>
        </w:tc>
      </w:tr>
      <w:tr w:rsidR="00907ECE" w:rsidRPr="00907ECE" w14:paraId="6CE758E3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4DEFFB8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A050040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907ECE" w:rsidRPr="00907ECE" w14:paraId="67BB176D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249DACE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65BB852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907ECE" w:rsidRPr="00907ECE" w14:paraId="69262567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F7EA830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906E905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9</w:t>
            </w:r>
          </w:p>
        </w:tc>
      </w:tr>
      <w:tr w:rsidR="00907ECE" w:rsidRPr="00907ECE" w14:paraId="71E2208C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775D048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DC461A0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400-700 mm</w:t>
            </w:r>
          </w:p>
        </w:tc>
      </w:tr>
      <w:tr w:rsidR="00907ECE" w:rsidRPr="00907ECE" w14:paraId="58B7FC5C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B078A95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B5C2303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907ECE" w:rsidRPr="00907ECE" w14:paraId="6CE59AC4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5594032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C0091C8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907ECE" w:rsidRPr="00907ECE" w14:paraId="6ABC44A6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F6F4DCF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C08DABD" w14:textId="4D8094D1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907ECE" w:rsidRPr="00907ECE" w14:paraId="0756FE26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3A272CA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A1A8B19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907ECE" w:rsidRPr="00907ECE" w14:paraId="5E894D75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F60B6E5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C5546C9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907ECE" w:rsidRPr="00907ECE" w14:paraId="407DE929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46D636F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38C82AD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907ECE" w:rsidRPr="00907ECE" w14:paraId="4EA25F5E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9669A38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0372565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 to 104°F</w:t>
            </w:r>
          </w:p>
        </w:tc>
      </w:tr>
      <w:tr w:rsidR="00907ECE" w:rsidRPr="00907ECE" w14:paraId="7CAC68EE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6318485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4B5C751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0.04/0.25 A</w:t>
            </w:r>
          </w:p>
        </w:tc>
      </w:tr>
      <w:tr w:rsidR="00907ECE" w:rsidRPr="00907ECE" w14:paraId="2A4DA72C" w14:textId="77777777" w:rsidTr="00907ECE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D42720F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91EB689" w14:textId="77777777" w:rsidR="00907ECE" w:rsidRPr="00907ECE" w:rsidRDefault="00907ECE" w:rsidP="00907E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07ECE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 year on-site; motor &amp; LED: 5 years</w:t>
            </w:r>
          </w:p>
        </w:tc>
      </w:tr>
    </w:tbl>
    <w:p w14:paraId="6BC627C2" w14:textId="77777777" w:rsidR="00C00A30" w:rsidRDefault="00C00A30" w:rsidP="00044532">
      <w:pPr>
        <w:jc w:val="both"/>
      </w:pPr>
    </w:p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31C7" w14:textId="77777777" w:rsidR="00A210F3" w:rsidRDefault="00A210F3">
      <w:pPr>
        <w:spacing w:after="0" w:line="240" w:lineRule="auto"/>
      </w:pPr>
      <w:r>
        <w:separator/>
      </w:r>
    </w:p>
  </w:endnote>
  <w:endnote w:type="continuationSeparator" w:id="0">
    <w:p w14:paraId="2DADB367" w14:textId="77777777" w:rsidR="00A210F3" w:rsidRDefault="00A2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5DF0" w14:textId="77777777" w:rsidR="00A210F3" w:rsidRDefault="00A210F3">
      <w:pPr>
        <w:spacing w:after="0" w:line="240" w:lineRule="auto"/>
      </w:pPr>
      <w:r>
        <w:separator/>
      </w:r>
    </w:p>
  </w:footnote>
  <w:footnote w:type="continuationSeparator" w:id="0">
    <w:p w14:paraId="5BEFBFB7" w14:textId="77777777" w:rsidR="00A210F3" w:rsidRDefault="00A2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4750F7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B643B"/>
    <w:multiLevelType w:val="multilevel"/>
    <w:tmpl w:val="F3F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B0BF9"/>
    <w:multiLevelType w:val="multilevel"/>
    <w:tmpl w:val="10D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7288990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8878950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35503353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3182690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3030012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4505873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8920321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7755183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044532"/>
    <w:rsid w:val="004750F7"/>
    <w:rsid w:val="00907ECE"/>
    <w:rsid w:val="00A11A58"/>
    <w:rsid w:val="00A210F3"/>
    <w:rsid w:val="00C0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044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04453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3</cp:revision>
  <dcterms:created xsi:type="dcterms:W3CDTF">2023-11-29T19:08:00Z</dcterms:created>
  <dcterms:modified xsi:type="dcterms:W3CDTF">2023-11-29T19:33:00Z</dcterms:modified>
</cp:coreProperties>
</file>