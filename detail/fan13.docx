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04F76495" w:rsidR="00C00A30" w:rsidRDefault="00D4404F"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D4404F">
        <w:rPr>
          <w:rFonts w:ascii="Arial" w:eastAsia="Times New Roman" w:hAnsi="Arial" w:cs="Arial"/>
          <w:color w:val="212529"/>
          <w:kern w:val="0"/>
          <w:sz w:val="36"/>
          <w:szCs w:val="36"/>
          <w14:ligatures w14:val="none"/>
        </w:rPr>
        <w:drawing>
          <wp:inline distT="0" distB="0" distL="0" distR="0" wp14:anchorId="21DA50E4" wp14:editId="11A84CD2">
            <wp:extent cx="4137660" cy="3262827"/>
            <wp:effectExtent l="0" t="0" r="0" b="0"/>
            <wp:docPr id="171557617" name="Picture 1" descr="A white fa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7617" name="Picture 1" descr="A white fan on a white background&#10;&#10;Description automatically generated"/>
                    <pic:cNvPicPr/>
                  </pic:nvPicPr>
                  <pic:blipFill>
                    <a:blip r:embed="rId8"/>
                    <a:stretch>
                      <a:fillRect/>
                    </a:stretch>
                  </pic:blipFill>
                  <pic:spPr>
                    <a:xfrm>
                      <a:off x="0" y="0"/>
                      <a:ext cx="4159235" cy="3279840"/>
                    </a:xfrm>
                    <a:prstGeom prst="rect">
                      <a:avLst/>
                    </a:prstGeom>
                  </pic:spPr>
                </pic:pic>
              </a:graphicData>
            </a:graphic>
          </wp:inline>
        </w:drawing>
      </w:r>
    </w:p>
    <w:p w14:paraId="0CED0116" w14:textId="77777777" w:rsidR="00D4404F" w:rsidRDefault="00D4404F" w:rsidP="00D4404F">
      <w:pPr>
        <w:pStyle w:val="Heading2"/>
        <w:shd w:val="clear" w:color="auto" w:fill="FFFFFF"/>
        <w:jc w:val="center"/>
        <w:rPr>
          <w:rFonts w:ascii="Arial" w:hAnsi="Arial" w:cs="Arial"/>
          <w:b w:val="0"/>
          <w:bCs w:val="0"/>
          <w:color w:val="212529"/>
        </w:rPr>
      </w:pPr>
      <w:r>
        <w:rPr>
          <w:rFonts w:ascii="Arial" w:hAnsi="Arial" w:cs="Arial"/>
          <w:b w:val="0"/>
          <w:bCs w:val="0"/>
          <w:color w:val="212529"/>
        </w:rPr>
        <w:t>STARWIND SERIES WHITE</w:t>
      </w:r>
    </w:p>
    <w:p w14:paraId="7E981083" w14:textId="4E9986C0"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D4404F">
        <w:rPr>
          <w:rFonts w:ascii="Arial" w:eastAsia="Times New Roman" w:hAnsi="Arial" w:cs="Arial"/>
          <w:kern w:val="0"/>
          <w:sz w:val="24"/>
          <w:szCs w:val="24"/>
          <w14:ligatures w14:val="none"/>
        </w:rPr>
        <w:t>1</w:t>
      </w:r>
      <w:r w:rsidRPr="000D2FA2">
        <w:rPr>
          <w:rFonts w:ascii="Arial" w:eastAsia="Times New Roman" w:hAnsi="Arial" w:cs="Arial"/>
          <w:kern w:val="0"/>
          <w:sz w:val="24"/>
          <w:szCs w:val="24"/>
          <w14:ligatures w14:val="none"/>
        </w:rPr>
        <w:t>0 reviews)</w:t>
      </w:r>
    </w:p>
    <w:p w14:paraId="78497945" w14:textId="77777777" w:rsidR="00D4404F" w:rsidRPr="00D4404F" w:rsidRDefault="00D4404F" w:rsidP="00D4404F">
      <w:pPr>
        <w:numPr>
          <w:ilvl w:val="0"/>
          <w:numId w:val="1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Standing Fans</w:t>
      </w:r>
    </w:p>
    <w:p w14:paraId="35BE4D78" w14:textId="77777777" w:rsidR="00D4404F" w:rsidRPr="00D4404F" w:rsidRDefault="00D4404F" w:rsidP="00D4404F">
      <w:pPr>
        <w:numPr>
          <w:ilvl w:val="0"/>
          <w:numId w:val="1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Color: White</w:t>
      </w:r>
    </w:p>
    <w:p w14:paraId="60AEC2BE" w14:textId="77777777" w:rsidR="00D4404F" w:rsidRPr="00D4404F" w:rsidRDefault="00D4404F" w:rsidP="00D4404F">
      <w:pPr>
        <w:numPr>
          <w:ilvl w:val="0"/>
          <w:numId w:val="15"/>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Country of Origin: China</w:t>
      </w:r>
    </w:p>
    <w:p w14:paraId="2B71DE2C" w14:textId="77777777" w:rsidR="00D4404F" w:rsidRPr="00D4404F" w:rsidRDefault="00D4404F" w:rsidP="00D4404F">
      <w:pPr>
        <w:numPr>
          <w:ilvl w:val="0"/>
          <w:numId w:val="16"/>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Warranty: 2 year on-site; motor &amp; LED: 5 years</w:t>
      </w:r>
    </w:p>
    <w:p w14:paraId="12DF3076" w14:textId="1752E467" w:rsidR="00D4404F" w:rsidRDefault="00D4404F" w:rsidP="00D4404F">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$46.94</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$40.00</w:t>
      </w:r>
    </w:p>
    <w:p w14:paraId="67BD6ED5" w14:textId="2F48B1F1"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D4404F" w:rsidRPr="00D4404F" w14:paraId="1DA7497E"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72660A3"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6560915"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White</w:t>
            </w:r>
          </w:p>
        </w:tc>
      </w:tr>
      <w:tr w:rsidR="00D4404F" w:rsidRPr="00D4404F" w14:paraId="03D04F89"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5BB189A"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5AB9DC4"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Standing Fans</w:t>
            </w:r>
          </w:p>
        </w:tc>
      </w:tr>
      <w:tr w:rsidR="00D4404F" w:rsidRPr="00D4404F" w14:paraId="61908250"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987DA63"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BD1FAD5"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China</w:t>
            </w:r>
          </w:p>
        </w:tc>
      </w:tr>
      <w:tr w:rsidR="00D4404F" w:rsidRPr="00D4404F" w14:paraId="5F208745"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FE41518"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C0A3858"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13</w:t>
            </w:r>
          </w:p>
        </w:tc>
      </w:tr>
      <w:tr w:rsidR="00D4404F" w:rsidRPr="00D4404F" w14:paraId="2F28EC11"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DF25348"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471DC9A"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1m - 1.5m</w:t>
            </w:r>
          </w:p>
        </w:tc>
      </w:tr>
      <w:tr w:rsidR="00D4404F" w:rsidRPr="00D4404F" w14:paraId="3D85F600"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FF52623"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AC4DE04"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LED display</w:t>
            </w:r>
          </w:p>
        </w:tc>
      </w:tr>
      <w:tr w:rsidR="00D4404F" w:rsidRPr="00D4404F" w14:paraId="18F7C291"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73B40D4"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732F543"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Include</w:t>
            </w:r>
          </w:p>
        </w:tc>
      </w:tr>
      <w:tr w:rsidR="00D4404F" w:rsidRPr="00D4404F" w14:paraId="1741E7E6"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3EFE321"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4E95A81" w14:textId="0A308B62"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D4404F" w:rsidRPr="00D4404F" w14:paraId="22FD5295"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66A1EA5"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02693B5"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3</w:t>
            </w:r>
          </w:p>
        </w:tc>
      </w:tr>
      <w:tr w:rsidR="00D4404F" w:rsidRPr="00D4404F" w14:paraId="4D2048CD"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B55F112"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B0E42AA"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Universal</w:t>
            </w:r>
          </w:p>
        </w:tc>
      </w:tr>
      <w:tr w:rsidR="00D4404F" w:rsidRPr="00D4404F" w14:paraId="62753A9C"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A95C087"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E07F601"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2.6/20 W</w:t>
            </w:r>
          </w:p>
        </w:tc>
      </w:tr>
      <w:tr w:rsidR="00D4404F" w:rsidRPr="00D4404F" w14:paraId="6A53E24D"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6565FFE"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AAD6DA2"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40 to 120°F</w:t>
            </w:r>
          </w:p>
        </w:tc>
      </w:tr>
      <w:tr w:rsidR="00D4404F" w:rsidRPr="00D4404F" w14:paraId="159D5BDA"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F1D86F4"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ACF1676"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0.037/0.25 A</w:t>
            </w:r>
          </w:p>
        </w:tc>
      </w:tr>
      <w:tr w:rsidR="00D4404F" w:rsidRPr="00D4404F" w14:paraId="782A1126" w14:textId="77777777" w:rsidTr="00D4404F">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0D96966"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FAD5887" w14:textId="77777777" w:rsidR="00D4404F" w:rsidRPr="00D4404F" w:rsidRDefault="00D4404F" w:rsidP="00D4404F">
            <w:pPr>
              <w:spacing w:after="0" w:line="240" w:lineRule="auto"/>
              <w:jc w:val="center"/>
              <w:rPr>
                <w:rFonts w:ascii="Arial" w:eastAsia="Times New Roman" w:hAnsi="Arial" w:cs="Arial"/>
                <w:color w:val="212529"/>
                <w:kern w:val="0"/>
                <w:sz w:val="24"/>
                <w:szCs w:val="24"/>
                <w14:ligatures w14:val="none"/>
              </w:rPr>
            </w:pPr>
            <w:r w:rsidRPr="00D4404F">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3883" w14:textId="77777777" w:rsidR="00D27444" w:rsidRDefault="00D27444">
      <w:pPr>
        <w:spacing w:after="0" w:line="240" w:lineRule="auto"/>
      </w:pPr>
      <w:r>
        <w:separator/>
      </w:r>
    </w:p>
  </w:endnote>
  <w:endnote w:type="continuationSeparator" w:id="0">
    <w:p w14:paraId="7A1CE50E" w14:textId="77777777" w:rsidR="00D27444" w:rsidRDefault="00D27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BD021" w14:textId="77777777" w:rsidR="00D27444" w:rsidRDefault="00D27444">
      <w:pPr>
        <w:spacing w:after="0" w:line="240" w:lineRule="auto"/>
      </w:pPr>
      <w:r>
        <w:separator/>
      </w:r>
    </w:p>
  </w:footnote>
  <w:footnote w:type="continuationSeparator" w:id="0">
    <w:p w14:paraId="70DFEC0A" w14:textId="77777777" w:rsidR="00D27444" w:rsidRDefault="00D27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F71FD"/>
    <w:multiLevelType w:val="multilevel"/>
    <w:tmpl w:val="7F2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56167280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16cid:durableId="185613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16cid:durableId="135398948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16cid:durableId="178933275">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B4A0F"/>
    <w:rsid w:val="002461FC"/>
    <w:rsid w:val="005674D0"/>
    <w:rsid w:val="00707C9D"/>
    <w:rsid w:val="00A11A58"/>
    <w:rsid w:val="00C00A30"/>
    <w:rsid w:val="00D27444"/>
    <w:rsid w:val="00D4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365982764">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986477786">
      <w:bodyDiv w:val="1"/>
      <w:marLeft w:val="0"/>
      <w:marRight w:val="0"/>
      <w:marTop w:val="0"/>
      <w:marBottom w:val="0"/>
      <w:divBdr>
        <w:top w:val="none" w:sz="0" w:space="0" w:color="auto"/>
        <w:left w:val="none" w:sz="0" w:space="0" w:color="auto"/>
        <w:bottom w:val="none" w:sz="0" w:space="0" w:color="auto"/>
        <w:right w:val="none" w:sz="0" w:space="0" w:color="auto"/>
      </w:divBdr>
    </w:div>
    <w:div w:id="1422678531">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2023-11-29T19:42:00Z</dcterms:modified>
</cp:coreProperties>
</file>