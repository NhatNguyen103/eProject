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78E44ADE" w:rsidR="00C00A30" w:rsidRDefault="00694445"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694445">
        <w:rPr>
          <w:rFonts w:ascii="Arial" w:eastAsia="Times New Roman" w:hAnsi="Arial" w:cs="Arial"/>
          <w:color w:val="212529"/>
          <w:kern w:val="0"/>
          <w:sz w:val="36"/>
          <w:szCs w:val="36"/>
          <w14:ligatures w14:val="none"/>
        </w:rPr>
        <w:drawing>
          <wp:inline distT="0" distB="0" distL="0" distR="0" wp14:anchorId="69191324" wp14:editId="72089149">
            <wp:extent cx="4579620" cy="3590305"/>
            <wp:effectExtent l="0" t="0" r="0" b="0"/>
            <wp:docPr id="1835555315" name="Picture 1" descr="A black fan with a round circular bla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55315" name="Picture 1" descr="A black fan with a round circular blade&#10;&#10;Description automatically generated"/>
                    <pic:cNvPicPr/>
                  </pic:nvPicPr>
                  <pic:blipFill>
                    <a:blip r:embed="rId8"/>
                    <a:stretch>
                      <a:fillRect/>
                    </a:stretch>
                  </pic:blipFill>
                  <pic:spPr>
                    <a:xfrm>
                      <a:off x="0" y="0"/>
                      <a:ext cx="4581981" cy="3592156"/>
                    </a:xfrm>
                    <a:prstGeom prst="rect">
                      <a:avLst/>
                    </a:prstGeom>
                  </pic:spPr>
                </pic:pic>
              </a:graphicData>
            </a:graphic>
          </wp:inline>
        </w:drawing>
      </w:r>
    </w:p>
    <w:p w14:paraId="53749A2C" w14:textId="77777777" w:rsidR="00694445" w:rsidRDefault="00694445" w:rsidP="00694445">
      <w:pPr>
        <w:pStyle w:val="Heading2"/>
        <w:shd w:val="clear" w:color="auto" w:fill="FFFFFF"/>
        <w:jc w:val="center"/>
        <w:rPr>
          <w:rFonts w:ascii="Arial" w:hAnsi="Arial" w:cs="Arial"/>
          <w:b w:val="0"/>
          <w:bCs w:val="0"/>
          <w:color w:val="212529"/>
        </w:rPr>
      </w:pPr>
      <w:r>
        <w:rPr>
          <w:rFonts w:ascii="Arial" w:hAnsi="Arial" w:cs="Arial"/>
          <w:b w:val="0"/>
          <w:bCs w:val="0"/>
          <w:color w:val="212529"/>
        </w:rPr>
        <w:t>TURBO FORCE</w:t>
      </w:r>
    </w:p>
    <w:p w14:paraId="7E981083" w14:textId="2EC4D25D"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w:t>
      </w:r>
      <w:r w:rsidR="00694445">
        <w:rPr>
          <w:rFonts w:ascii="Arial" w:eastAsia="Times New Roman" w:hAnsi="Arial" w:cs="Arial"/>
          <w:kern w:val="0"/>
          <w:sz w:val="24"/>
          <w:szCs w:val="24"/>
          <w14:ligatures w14:val="none"/>
        </w:rPr>
        <w:t>34</w:t>
      </w:r>
      <w:r w:rsidRPr="000D2FA2">
        <w:rPr>
          <w:rFonts w:ascii="Arial" w:eastAsia="Times New Roman" w:hAnsi="Arial" w:cs="Arial"/>
          <w:kern w:val="0"/>
          <w:sz w:val="24"/>
          <w:szCs w:val="24"/>
          <w14:ligatures w14:val="none"/>
        </w:rPr>
        <w:t>0 reviews)</w:t>
      </w:r>
    </w:p>
    <w:p w14:paraId="78B93EF5" w14:textId="77777777" w:rsidR="00694445" w:rsidRPr="00694445" w:rsidRDefault="00694445" w:rsidP="00694445">
      <w:pPr>
        <w:numPr>
          <w:ilvl w:val="0"/>
          <w:numId w:val="21"/>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Table Fans</w:t>
      </w:r>
    </w:p>
    <w:p w14:paraId="75B141C6" w14:textId="77777777" w:rsidR="00694445" w:rsidRPr="00694445" w:rsidRDefault="00694445" w:rsidP="00694445">
      <w:pPr>
        <w:numPr>
          <w:ilvl w:val="0"/>
          <w:numId w:val="22"/>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Color: Black</w:t>
      </w:r>
    </w:p>
    <w:p w14:paraId="2C35440A" w14:textId="77777777" w:rsidR="00694445" w:rsidRPr="00694445" w:rsidRDefault="00694445" w:rsidP="00694445">
      <w:pPr>
        <w:numPr>
          <w:ilvl w:val="0"/>
          <w:numId w:val="23"/>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Country of Origin: China</w:t>
      </w:r>
    </w:p>
    <w:p w14:paraId="127FF7E5" w14:textId="77777777" w:rsidR="00694445" w:rsidRPr="00694445" w:rsidRDefault="00694445" w:rsidP="00694445">
      <w:pPr>
        <w:numPr>
          <w:ilvl w:val="0"/>
          <w:numId w:val="24"/>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Warranty: 2 year on-site; motor &amp; LED: 5 years</w:t>
      </w:r>
    </w:p>
    <w:p w14:paraId="3ADA57FF" w14:textId="656EA794" w:rsidR="00694445" w:rsidRDefault="00694445" w:rsidP="00694445">
      <w:pPr>
        <w:shd w:val="clear" w:color="auto" w:fill="FFFFFF"/>
        <w:spacing w:before="100" w:beforeAutospacing="1" w:after="100" w:afterAutospacing="1" w:line="240" w:lineRule="auto"/>
        <w:ind w:left="108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$29.95</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$20.00</w:t>
      </w:r>
    </w:p>
    <w:p w14:paraId="67BD6ED5" w14:textId="0310E97F"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297F650" w:rsidR="00C00A30" w:rsidRPr="009111AA" w:rsidRDefault="009111AA"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9111AA">
        <w:rPr>
          <w:rFonts w:ascii="Arial" w:hAnsi="Arial" w:cs="Arial"/>
          <w:color w:val="212529"/>
          <w:sz w:val="24"/>
          <w:szCs w:val="24"/>
          <w:shd w:val="clear" w:color="auto" w:fill="FFFFFF"/>
        </w:rPr>
        <w:t>So compact that it can be placed anywhere. Can be carried from room to room. Compact yet powerful. Adjust speed for comfort. Optionally choose from 3 speed levels - low, medium or high. The speed can be adjusted using the switch on the fan. The device can create a pleasant cool breeze at all times.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694445" w:rsidRPr="00694445" w14:paraId="71FFCE4F" w14:textId="77777777" w:rsidTr="0069444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2506CE0"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26D9BD2"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Black</w:t>
            </w:r>
          </w:p>
        </w:tc>
      </w:tr>
      <w:tr w:rsidR="00694445" w:rsidRPr="00694445" w14:paraId="4190C73D" w14:textId="77777777" w:rsidTr="0069444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D9A92D3"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DFF98AC"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Table Fans</w:t>
            </w:r>
          </w:p>
        </w:tc>
      </w:tr>
      <w:tr w:rsidR="00694445" w:rsidRPr="00694445" w14:paraId="0773DEFF" w14:textId="77777777" w:rsidTr="0069444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A38574F"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E7A5DF9"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China</w:t>
            </w:r>
          </w:p>
        </w:tc>
      </w:tr>
      <w:tr w:rsidR="00694445" w:rsidRPr="00694445" w14:paraId="2B5F7524" w14:textId="77777777" w:rsidTr="0069444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33E7F55"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FA7972E"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29</w:t>
            </w:r>
          </w:p>
        </w:tc>
      </w:tr>
      <w:tr w:rsidR="00694445" w:rsidRPr="00694445" w14:paraId="05C91D3F" w14:textId="77777777" w:rsidTr="0069444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81D9DC1"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339A703"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400-600 mm</w:t>
            </w:r>
          </w:p>
        </w:tc>
      </w:tr>
      <w:tr w:rsidR="00694445" w:rsidRPr="00694445" w14:paraId="4EB0721E" w14:textId="77777777" w:rsidTr="0069444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F73B6CF"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538CA29"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LED display</w:t>
            </w:r>
          </w:p>
        </w:tc>
      </w:tr>
      <w:tr w:rsidR="00694445" w:rsidRPr="00694445" w14:paraId="334EAE51" w14:textId="77777777" w:rsidTr="0069444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216BFF7"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DCF431F"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Include</w:t>
            </w:r>
          </w:p>
        </w:tc>
      </w:tr>
      <w:tr w:rsidR="00694445" w:rsidRPr="00694445" w14:paraId="461F5E97" w14:textId="77777777" w:rsidTr="0069444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C8219C9"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6243558" w14:textId="26C4F64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694445" w:rsidRPr="00694445" w14:paraId="6A8B1F2C" w14:textId="77777777" w:rsidTr="0069444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C7C96BB"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2AF4F8A"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6</w:t>
            </w:r>
          </w:p>
        </w:tc>
      </w:tr>
      <w:tr w:rsidR="00694445" w:rsidRPr="00694445" w14:paraId="309AAF63" w14:textId="77777777" w:rsidTr="0069444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637C41B"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46B39F1"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Universal</w:t>
            </w:r>
          </w:p>
        </w:tc>
      </w:tr>
      <w:tr w:rsidR="00694445" w:rsidRPr="00694445" w14:paraId="6A3941A9" w14:textId="77777777" w:rsidTr="0069444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94744D4"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E284703"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2.6/20 W</w:t>
            </w:r>
          </w:p>
        </w:tc>
      </w:tr>
      <w:tr w:rsidR="00694445" w:rsidRPr="00694445" w14:paraId="12312431" w14:textId="77777777" w:rsidTr="0069444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198EF19"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31971D7"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32 to 104°F</w:t>
            </w:r>
          </w:p>
        </w:tc>
      </w:tr>
      <w:tr w:rsidR="00694445" w:rsidRPr="00694445" w14:paraId="51A3D486" w14:textId="77777777" w:rsidTr="0069444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246328A"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A0D773A"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0.037/0.25 A</w:t>
            </w:r>
          </w:p>
        </w:tc>
      </w:tr>
      <w:tr w:rsidR="00694445" w:rsidRPr="00694445" w14:paraId="2D9B3520" w14:textId="77777777" w:rsidTr="0069444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51CEB1B"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17416CB" w14:textId="77777777" w:rsidR="00694445" w:rsidRPr="00694445" w:rsidRDefault="00694445" w:rsidP="00694445">
            <w:pPr>
              <w:spacing w:after="0" w:line="240" w:lineRule="auto"/>
              <w:jc w:val="center"/>
              <w:rPr>
                <w:rFonts w:ascii="Arial" w:eastAsia="Times New Roman" w:hAnsi="Arial" w:cs="Arial"/>
                <w:color w:val="212529"/>
                <w:kern w:val="0"/>
                <w:sz w:val="24"/>
                <w:szCs w:val="24"/>
                <w14:ligatures w14:val="none"/>
              </w:rPr>
            </w:pPr>
            <w:r w:rsidRPr="00694445">
              <w:rPr>
                <w:rFonts w:ascii="Arial" w:eastAsia="Times New Roman" w:hAnsi="Arial" w:cs="Arial"/>
                <w:color w:val="212529"/>
                <w:kern w:val="0"/>
                <w:sz w:val="24"/>
                <w:szCs w:val="24"/>
                <w14:ligatures w14:val="none"/>
              </w:rPr>
              <w:t>2 year on-site; motor &amp; LED: 5 years</w:t>
            </w:r>
          </w:p>
        </w:tc>
      </w:tr>
    </w:tbl>
    <w:p w14:paraId="6BC627C2" w14:textId="77777777" w:rsidR="00C00A30" w:rsidRDefault="00C00A30" w:rsidP="009111AA">
      <w:pPr>
        <w:jc w:val="center"/>
      </w:pPr>
    </w:p>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1B1A5" w14:textId="77777777" w:rsidR="00103783" w:rsidRDefault="00103783">
      <w:pPr>
        <w:spacing w:after="0" w:line="240" w:lineRule="auto"/>
      </w:pPr>
      <w:r>
        <w:separator/>
      </w:r>
    </w:p>
  </w:endnote>
  <w:endnote w:type="continuationSeparator" w:id="0">
    <w:p w14:paraId="2A92221C" w14:textId="77777777" w:rsidR="00103783" w:rsidRDefault="00103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FB8F9" w14:textId="77777777" w:rsidR="00103783" w:rsidRDefault="00103783">
      <w:pPr>
        <w:spacing w:after="0" w:line="240" w:lineRule="auto"/>
      </w:pPr>
      <w:r>
        <w:separator/>
      </w:r>
    </w:p>
  </w:footnote>
  <w:footnote w:type="continuationSeparator" w:id="0">
    <w:p w14:paraId="31E57E57" w14:textId="77777777" w:rsidR="00103783" w:rsidRDefault="00103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416FF"/>
    <w:multiLevelType w:val="multilevel"/>
    <w:tmpl w:val="B04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47D37"/>
    <w:multiLevelType w:val="multilevel"/>
    <w:tmpl w:val="D5B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10DAB"/>
    <w:multiLevelType w:val="multilevel"/>
    <w:tmpl w:val="FAEE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73331281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4" w16cid:durableId="170290263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16cid:durableId="197552316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16cid:durableId="179721829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16cid:durableId="53998102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8" w16cid:durableId="197266265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9" w16cid:durableId="169168450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0" w16cid:durableId="15344870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1" w16cid:durableId="3951843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2" w16cid:durableId="68190398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3" w16cid:durableId="174201962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4" w16cid:durableId="11494011">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03783"/>
    <w:rsid w:val="00136428"/>
    <w:rsid w:val="001B4A0F"/>
    <w:rsid w:val="002461FC"/>
    <w:rsid w:val="005674D0"/>
    <w:rsid w:val="00694445"/>
    <w:rsid w:val="006A385A"/>
    <w:rsid w:val="00707C9D"/>
    <w:rsid w:val="009111AA"/>
    <w:rsid w:val="009F215C"/>
    <w:rsid w:val="00A11A58"/>
    <w:rsid w:val="00C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643706672">
      <w:bodyDiv w:val="1"/>
      <w:marLeft w:val="0"/>
      <w:marRight w:val="0"/>
      <w:marTop w:val="0"/>
      <w:marBottom w:val="0"/>
      <w:divBdr>
        <w:top w:val="none" w:sz="0" w:space="0" w:color="auto"/>
        <w:left w:val="none" w:sz="0" w:space="0" w:color="auto"/>
        <w:bottom w:val="none" w:sz="0" w:space="0" w:color="auto"/>
        <w:right w:val="none" w:sz="0" w:space="0" w:color="auto"/>
      </w:divBdr>
    </w:div>
    <w:div w:id="892085167">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028531783">
      <w:bodyDiv w:val="1"/>
      <w:marLeft w:val="0"/>
      <w:marRight w:val="0"/>
      <w:marTop w:val="0"/>
      <w:marBottom w:val="0"/>
      <w:divBdr>
        <w:top w:val="none" w:sz="0" w:space="0" w:color="auto"/>
        <w:left w:val="none" w:sz="0" w:space="0" w:color="auto"/>
        <w:bottom w:val="none" w:sz="0" w:space="0" w:color="auto"/>
        <w:right w:val="none" w:sz="0" w:space="0" w:color="auto"/>
      </w:divBdr>
    </w:div>
    <w:div w:id="1091051282">
      <w:bodyDiv w:val="1"/>
      <w:marLeft w:val="0"/>
      <w:marRight w:val="0"/>
      <w:marTop w:val="0"/>
      <w:marBottom w:val="0"/>
      <w:divBdr>
        <w:top w:val="none" w:sz="0" w:space="0" w:color="auto"/>
        <w:left w:val="none" w:sz="0" w:space="0" w:color="auto"/>
        <w:bottom w:val="none" w:sz="0" w:space="0" w:color="auto"/>
        <w:right w:val="none" w:sz="0" w:space="0" w:color="auto"/>
      </w:divBdr>
    </w:div>
    <w:div w:id="1297175450">
      <w:bodyDiv w:val="1"/>
      <w:marLeft w:val="0"/>
      <w:marRight w:val="0"/>
      <w:marTop w:val="0"/>
      <w:marBottom w:val="0"/>
      <w:divBdr>
        <w:top w:val="none" w:sz="0" w:space="0" w:color="auto"/>
        <w:left w:val="none" w:sz="0" w:space="0" w:color="auto"/>
        <w:bottom w:val="none" w:sz="0" w:space="0" w:color="auto"/>
        <w:right w:val="none" w:sz="0" w:space="0" w:color="auto"/>
      </w:divBdr>
    </w:div>
    <w:div w:id="1374765470">
      <w:bodyDiv w:val="1"/>
      <w:marLeft w:val="0"/>
      <w:marRight w:val="0"/>
      <w:marTop w:val="0"/>
      <w:marBottom w:val="0"/>
      <w:divBdr>
        <w:top w:val="none" w:sz="0" w:space="0" w:color="auto"/>
        <w:left w:val="none" w:sz="0" w:space="0" w:color="auto"/>
        <w:bottom w:val="none" w:sz="0" w:space="0" w:color="auto"/>
        <w:right w:val="none" w:sz="0" w:space="0" w:color="auto"/>
      </w:divBdr>
    </w:div>
    <w:div w:id="1603799673">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010673032">
      <w:bodyDiv w:val="1"/>
      <w:marLeft w:val="0"/>
      <w:marRight w:val="0"/>
      <w:marTop w:val="0"/>
      <w:marBottom w:val="0"/>
      <w:divBdr>
        <w:top w:val="none" w:sz="0" w:space="0" w:color="auto"/>
        <w:left w:val="none" w:sz="0" w:space="0" w:color="auto"/>
        <w:bottom w:val="none" w:sz="0" w:space="0" w:color="auto"/>
        <w:right w:val="none" w:sz="0" w:space="0" w:color="auto"/>
      </w:divBdr>
    </w:div>
    <w:div w:id="2023699693">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6</cp:revision>
  <dcterms:created xsi:type="dcterms:W3CDTF">2023-11-29T19:02:00Z</dcterms:created>
  <dcterms:modified xsi:type="dcterms:W3CDTF">2023-11-29T20:08:00Z</dcterms:modified>
</cp:coreProperties>
</file>