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7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024A08E9" w:rsidR="00C00A30" w:rsidRDefault="00B95FE4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B95FE4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6D4472DC" wp14:editId="0033B145">
            <wp:extent cx="4168140" cy="3276176"/>
            <wp:effectExtent l="0" t="0" r="3810" b="635"/>
            <wp:docPr id="347069758" name="Picture 1" descr="A ceiling fan with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9758" name="Picture 1" descr="A ceiling fan with a ligh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061" cy="32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E773" w14:textId="77777777" w:rsidR="00B95FE4" w:rsidRDefault="00B95FE4" w:rsidP="00B95FE4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GLIDER 3.0 BRUSHED COPPER</w:t>
      </w:r>
    </w:p>
    <w:p w14:paraId="7E981083" w14:textId="3D6AB640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914D26">
        <w:rPr>
          <w:rFonts w:ascii="Arial" w:eastAsia="Times New Roman" w:hAnsi="Arial" w:cs="Arial"/>
          <w:kern w:val="0"/>
          <w:sz w:val="24"/>
          <w:szCs w:val="24"/>
          <w14:ligatures w14:val="none"/>
        </w:rPr>
        <w:t>1</w:t>
      </w:r>
      <w:r w:rsidR="00B95FE4">
        <w:rPr>
          <w:rFonts w:ascii="Arial" w:eastAsia="Times New Roman" w:hAnsi="Arial" w:cs="Arial"/>
          <w:kern w:val="0"/>
          <w:sz w:val="24"/>
          <w:szCs w:val="24"/>
          <w14:ligatures w14:val="none"/>
        </w:rPr>
        <w:t>3</w:t>
      </w:r>
      <w:r w:rsidR="00914D26">
        <w:rPr>
          <w:rFonts w:ascii="Arial" w:eastAsia="Times New Roman" w:hAnsi="Arial" w:cs="Arial"/>
          <w:kern w:val="0"/>
          <w:sz w:val="24"/>
          <w:szCs w:val="24"/>
          <w14:ligatures w14:val="none"/>
        </w:rPr>
        <w:t>0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reviews)</w:t>
      </w:r>
    </w:p>
    <w:p w14:paraId="110F4A45" w14:textId="77777777" w:rsidR="00B95FE4" w:rsidRPr="00B95FE4" w:rsidRDefault="00B95FE4" w:rsidP="00B95FE4">
      <w:pPr>
        <w:numPr>
          <w:ilvl w:val="0"/>
          <w:numId w:val="17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B95FE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</w:t>
      </w:r>
    </w:p>
    <w:p w14:paraId="12A0F264" w14:textId="77777777" w:rsidR="00B95FE4" w:rsidRPr="00B95FE4" w:rsidRDefault="00B95FE4" w:rsidP="00B95FE4">
      <w:pPr>
        <w:numPr>
          <w:ilvl w:val="0"/>
          <w:numId w:val="18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B95FE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Brown</w:t>
      </w:r>
    </w:p>
    <w:p w14:paraId="437F9815" w14:textId="77777777" w:rsidR="00B95FE4" w:rsidRPr="00B95FE4" w:rsidRDefault="00B95FE4" w:rsidP="00B95FE4">
      <w:pPr>
        <w:numPr>
          <w:ilvl w:val="0"/>
          <w:numId w:val="19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B95FE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USA</w:t>
      </w:r>
    </w:p>
    <w:p w14:paraId="10FA287C" w14:textId="77777777" w:rsidR="00B95FE4" w:rsidRPr="00B95FE4" w:rsidRDefault="00B95FE4" w:rsidP="00B95FE4">
      <w:pPr>
        <w:numPr>
          <w:ilvl w:val="0"/>
          <w:numId w:val="20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B95FE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2 year on-site; motor &amp; LED: 5 years</w:t>
      </w:r>
    </w:p>
    <w:p w14:paraId="010791F9" w14:textId="61D99E97" w:rsidR="00B95FE4" w:rsidRDefault="00B95FE4" w:rsidP="0070346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$1270.00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$1111.00</w:t>
      </w:r>
    </w:p>
    <w:p w14:paraId="67BD6ED5" w14:textId="176B0E12" w:rsidR="00C00A30" w:rsidRPr="00C00A30" w:rsidRDefault="00C00A30" w:rsidP="0070346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6951E0D4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 reduce perceived temperature. Ceiling fans not only circulate air and balance the heat in the room, but also spread a gentle breeze from the ceiling, effectively reducing perceived temperature levels. The perceived temperature can vary by approximately 3 degrees Celsius when there is a breeze compared to when there is no breeze. Let the device help you create a comfortable space - Motion sensor The motion sensor detects human movement and activity within its detection range. The sensor will then respond to activity intensity by changing the fan speed.</w:t>
      </w:r>
    </w:p>
    <w:p w14:paraId="052B2419" w14:textId="77777777" w:rsidR="00C00A30" w:rsidRPr="000D2FA2" w:rsidRDefault="0000000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25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B95FE4" w:rsidRPr="00B95FE4" w14:paraId="730AB07B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DC2AB94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03D1991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Brown</w:t>
            </w:r>
          </w:p>
        </w:tc>
      </w:tr>
      <w:tr w:rsidR="00B95FE4" w:rsidRPr="00B95FE4" w14:paraId="0459ADFC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C215298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56A916C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Ceiling Fans</w:t>
            </w:r>
          </w:p>
        </w:tc>
      </w:tr>
      <w:tr w:rsidR="00B95FE4" w:rsidRPr="00B95FE4" w14:paraId="13A3CC27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F74568A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D28DC9A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B95FE4" w:rsidRPr="00B95FE4" w14:paraId="4EEF7F9F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DDB9D3B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D2BA897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B95FE4" w:rsidRPr="00B95FE4" w14:paraId="087300C4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4FFDDA3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6E69F1D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500-800 mm</w:t>
            </w:r>
          </w:p>
        </w:tc>
      </w:tr>
      <w:tr w:rsidR="00B95FE4" w:rsidRPr="00B95FE4" w14:paraId="71D50F2F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EF121F7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3B0D480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B95FE4" w:rsidRPr="00B95FE4" w14:paraId="3E035901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5B4725E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6943007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B95FE4" w:rsidRPr="00B95FE4" w14:paraId="65EF729C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17A5AC0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DF833FD" w14:textId="3FF1D0AC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B95FE4" w:rsidRPr="00B95FE4" w14:paraId="2B5CC71D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E0CB4B2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87CEB54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B95FE4" w:rsidRPr="00B95FE4" w14:paraId="7232EA12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14F75F5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06D0A5B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B95FE4" w:rsidRPr="00B95FE4" w14:paraId="2D773319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64AAA68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9780C29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2.6/20 W</w:t>
            </w:r>
          </w:p>
        </w:tc>
      </w:tr>
      <w:tr w:rsidR="00B95FE4" w:rsidRPr="00B95FE4" w14:paraId="40A72602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0F01462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54AC653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 to 104°F</w:t>
            </w:r>
          </w:p>
        </w:tc>
      </w:tr>
      <w:tr w:rsidR="00B95FE4" w:rsidRPr="00B95FE4" w14:paraId="33FE92E6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769FBFB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7F4C38B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0.037/0.25 A</w:t>
            </w:r>
          </w:p>
        </w:tc>
      </w:tr>
      <w:tr w:rsidR="00B95FE4" w:rsidRPr="00B95FE4" w14:paraId="7527BAFA" w14:textId="77777777" w:rsidTr="00B95FE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8564E82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20E999C" w14:textId="77777777" w:rsidR="00B95FE4" w:rsidRPr="00B95FE4" w:rsidRDefault="00B95FE4" w:rsidP="00B95F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B95FE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 year on-site; motor &amp; LED: 5 years</w:t>
            </w:r>
          </w:p>
        </w:tc>
      </w:tr>
    </w:tbl>
    <w:p w14:paraId="6BC627C2" w14:textId="77777777" w:rsidR="00C00A30" w:rsidRDefault="00C00A30" w:rsidP="00914D26">
      <w:pPr>
        <w:jc w:val="center"/>
      </w:pPr>
    </w:p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72CD" w14:textId="77777777" w:rsidR="00B94087" w:rsidRDefault="00B94087">
      <w:pPr>
        <w:spacing w:after="0" w:line="240" w:lineRule="auto"/>
      </w:pPr>
      <w:r>
        <w:separator/>
      </w:r>
    </w:p>
  </w:endnote>
  <w:endnote w:type="continuationSeparator" w:id="0">
    <w:p w14:paraId="2F793B87" w14:textId="77777777" w:rsidR="00B94087" w:rsidRDefault="00B9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F5FB" w14:textId="77777777" w:rsidR="00B94087" w:rsidRDefault="00B94087">
      <w:pPr>
        <w:spacing w:after="0" w:line="240" w:lineRule="auto"/>
      </w:pPr>
      <w:r>
        <w:separator/>
      </w:r>
    </w:p>
  </w:footnote>
  <w:footnote w:type="continuationSeparator" w:id="0">
    <w:p w14:paraId="7F7E0647" w14:textId="77777777" w:rsidR="00B94087" w:rsidRDefault="00B94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C33E1E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A9F"/>
    <w:multiLevelType w:val="multilevel"/>
    <w:tmpl w:val="B97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5FDA"/>
    <w:multiLevelType w:val="multilevel"/>
    <w:tmpl w:val="093A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26756"/>
    <w:multiLevelType w:val="multilevel"/>
    <w:tmpl w:val="582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4543A"/>
    <w:multiLevelType w:val="multilevel"/>
    <w:tmpl w:val="DAB4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4971910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1933760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4935972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110183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5995306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6832912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290809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7048603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4756069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20447474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6666607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2442926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7660770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48228363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1670132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8907748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6B6BFA"/>
    <w:rsid w:val="00703467"/>
    <w:rsid w:val="00914D26"/>
    <w:rsid w:val="009C27AB"/>
    <w:rsid w:val="00A11A58"/>
    <w:rsid w:val="00B94087"/>
    <w:rsid w:val="00B95FE4"/>
    <w:rsid w:val="00C00A30"/>
    <w:rsid w:val="00C33E1E"/>
    <w:rsid w:val="00F0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paragraph" w:styleId="Heading2">
    <w:name w:val="heading 2"/>
    <w:basedOn w:val="Normal"/>
    <w:link w:val="Heading2Char"/>
    <w:uiPriority w:val="9"/>
    <w:qFormat/>
    <w:rsid w:val="00703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  <w:style w:type="character" w:customStyle="1" w:styleId="Heading2Char">
    <w:name w:val="Heading 2 Char"/>
    <w:basedOn w:val="DefaultParagraphFont"/>
    <w:link w:val="Heading2"/>
    <w:uiPriority w:val="9"/>
    <w:rsid w:val="007034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5</cp:revision>
  <dcterms:created xsi:type="dcterms:W3CDTF">2023-11-29T19:19:00Z</dcterms:created>
  <dcterms:modified xsi:type="dcterms:W3CDTF">2023-11-29T19:25:00Z</dcterms:modified>
</cp:coreProperties>
</file>