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634B9119" w:rsidR="00C00A30" w:rsidRDefault="009111AA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9111AA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650A52BB" wp14:editId="69705C0C">
            <wp:extent cx="4331446" cy="3398520"/>
            <wp:effectExtent l="0" t="0" r="0" b="0"/>
            <wp:docPr id="1398519281" name="Picture 1" descr="A blue and white f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9281" name="Picture 1" descr="A blue and white f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94" cy="34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271" w14:textId="77777777" w:rsidR="009111AA" w:rsidRDefault="009111AA" w:rsidP="009111AA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VIERRA SERIES BLUE</w:t>
      </w:r>
    </w:p>
    <w:p w14:paraId="7E981083" w14:textId="3A4796AC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136428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="009111AA">
        <w:rPr>
          <w:rFonts w:ascii="Arial" w:eastAsia="Times New Roman" w:hAnsi="Arial" w:cs="Arial"/>
          <w:kern w:val="0"/>
          <w:sz w:val="24"/>
          <w:szCs w:val="24"/>
          <w14:ligatures w14:val="none"/>
        </w:rPr>
        <w:t>0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>0 reviews)</w:t>
      </w:r>
    </w:p>
    <w:p w14:paraId="124033FC" w14:textId="77777777" w:rsidR="009111AA" w:rsidRPr="009111AA" w:rsidRDefault="009111AA" w:rsidP="009111AA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11A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Table Fans</w:t>
      </w:r>
    </w:p>
    <w:p w14:paraId="441712A1" w14:textId="77777777" w:rsidR="009111AA" w:rsidRPr="009111AA" w:rsidRDefault="009111AA" w:rsidP="009111AA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11A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Blue</w:t>
      </w:r>
    </w:p>
    <w:p w14:paraId="44327A49" w14:textId="77777777" w:rsidR="009111AA" w:rsidRPr="009111AA" w:rsidRDefault="009111AA" w:rsidP="009111AA">
      <w:pPr>
        <w:numPr>
          <w:ilvl w:val="0"/>
          <w:numId w:val="19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11A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China</w:t>
      </w:r>
    </w:p>
    <w:p w14:paraId="5F8A2D84" w14:textId="77777777" w:rsidR="009111AA" w:rsidRPr="009111AA" w:rsidRDefault="009111AA" w:rsidP="009111AA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11A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21A2D7F1" w14:textId="7F430E91" w:rsidR="009111AA" w:rsidRDefault="009111AA" w:rsidP="009111AA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$37.99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$30.00</w:t>
      </w:r>
    </w:p>
    <w:p w14:paraId="67BD6ED5" w14:textId="04433708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052B2419" w14:textId="0297F650" w:rsidR="00C00A30" w:rsidRPr="009111AA" w:rsidRDefault="009111AA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11AA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 compact that it can be placed anywhere. Can be carried from room to room. Compact yet powerful. Adjust speed for comfort. Optionally choose from 3 speed levels - low, </w:t>
      </w:r>
      <w:proofErr w:type="gramStart"/>
      <w:r w:rsidRPr="009111AA">
        <w:rPr>
          <w:rFonts w:ascii="Arial" w:hAnsi="Arial" w:cs="Arial"/>
          <w:color w:val="212529"/>
          <w:sz w:val="24"/>
          <w:szCs w:val="24"/>
          <w:shd w:val="clear" w:color="auto" w:fill="FFFFFF"/>
        </w:rPr>
        <w:t>medium</w:t>
      </w:r>
      <w:proofErr w:type="gramEnd"/>
      <w:r w:rsidRPr="009111AA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or high. The speed can be adjusted using the switch on the fan. The device can </w:t>
      </w:r>
      <w:proofErr w:type="gramStart"/>
      <w:r w:rsidRPr="009111AA">
        <w:rPr>
          <w:rFonts w:ascii="Arial" w:hAnsi="Arial" w:cs="Arial"/>
          <w:color w:val="212529"/>
          <w:sz w:val="24"/>
          <w:szCs w:val="24"/>
          <w:shd w:val="clear" w:color="auto" w:fill="FFFFFF"/>
        </w:rPr>
        <w:t>create a pleasant cool breeze at all times</w:t>
      </w:r>
      <w:proofErr w:type="gramEnd"/>
      <w:r w:rsidRPr="009111AA">
        <w:rPr>
          <w:rFonts w:ascii="Arial" w:hAnsi="Arial" w:cs="Arial"/>
          <w:color w:val="212529"/>
          <w:sz w:val="24"/>
          <w:szCs w:val="24"/>
          <w:shd w:val="clear" w:color="auto" w:fill="FFFFFF"/>
        </w:rPr>
        <w:t>. In case of abnormal operation, the thermal fuse and current fuse will trip to stop the fan. Two times more reliable, providing peace of mind.</w:t>
      </w:r>
      <w:r w:rsidR="00000000" w:rsidRPr="009111AA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9111AA" w:rsidRPr="009111AA" w14:paraId="41519129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0491391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E807692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Blue</w:t>
            </w:r>
          </w:p>
        </w:tc>
      </w:tr>
      <w:tr w:rsidR="009111AA" w:rsidRPr="009111AA" w14:paraId="15F3BB43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13AAEB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34E17CB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Table Fans</w:t>
            </w:r>
          </w:p>
        </w:tc>
      </w:tr>
      <w:tr w:rsidR="009111AA" w:rsidRPr="009111AA" w14:paraId="016C809C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263BE33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7848199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China</w:t>
            </w:r>
          </w:p>
        </w:tc>
      </w:tr>
      <w:tr w:rsidR="009111AA" w:rsidRPr="009111AA" w14:paraId="2A471C41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A8E92B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A9FA9F0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23</w:t>
            </w:r>
          </w:p>
        </w:tc>
      </w:tr>
      <w:tr w:rsidR="009111AA" w:rsidRPr="009111AA" w14:paraId="38FFFBFC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513A8B5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E3BD8FB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9111AA" w:rsidRPr="009111AA" w14:paraId="6A6DC9CB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F72D47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34E35AC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9111AA" w:rsidRPr="009111AA" w14:paraId="559C92D9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0E36770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F03F35F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9111AA" w:rsidRPr="009111AA" w14:paraId="75757905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2BA7B1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7118057" w14:textId="2643C088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9111AA" w:rsidRPr="009111AA" w14:paraId="4A42C0FC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6B0B8E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4B2CBD7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9111AA" w:rsidRPr="009111AA" w14:paraId="4DAFA523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DF26121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6852A2B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9111AA" w:rsidRPr="009111AA" w14:paraId="33942EFB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65F10AC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80F71F8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9111AA" w:rsidRPr="009111AA" w14:paraId="58D2E994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6DB1EA3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F3329AF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9111AA" w:rsidRPr="009111AA" w14:paraId="0EB6DD87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E57A5CA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37FF3BF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9111AA" w:rsidRPr="009111AA" w14:paraId="73D59FCB" w14:textId="77777777" w:rsidTr="009111AA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85D3054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A13C767" w14:textId="77777777" w:rsidR="009111AA" w:rsidRPr="009111AA" w:rsidRDefault="009111AA" w:rsidP="009111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11AA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9111AA">
      <w:pPr>
        <w:jc w:val="center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8175" w14:textId="77777777" w:rsidR="009F215C" w:rsidRDefault="009F215C">
      <w:pPr>
        <w:spacing w:after="0" w:line="240" w:lineRule="auto"/>
      </w:pPr>
      <w:r>
        <w:separator/>
      </w:r>
    </w:p>
  </w:endnote>
  <w:endnote w:type="continuationSeparator" w:id="0">
    <w:p w14:paraId="532080FA" w14:textId="77777777" w:rsidR="009F215C" w:rsidRDefault="009F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AA15" w14:textId="77777777" w:rsidR="009F215C" w:rsidRDefault="009F215C">
      <w:pPr>
        <w:spacing w:after="0" w:line="240" w:lineRule="auto"/>
      </w:pPr>
      <w:r>
        <w:separator/>
      </w:r>
    </w:p>
  </w:footnote>
  <w:footnote w:type="continuationSeparator" w:id="0">
    <w:p w14:paraId="33FF83C9" w14:textId="77777777" w:rsidR="009F215C" w:rsidRDefault="009F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2461FC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51B"/>
    <w:multiLevelType w:val="multilevel"/>
    <w:tmpl w:val="AD3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A6C40"/>
    <w:multiLevelType w:val="multilevel"/>
    <w:tmpl w:val="223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16FF"/>
    <w:multiLevelType w:val="multilevel"/>
    <w:tmpl w:val="B04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47D37"/>
    <w:multiLevelType w:val="multilevel"/>
    <w:tmpl w:val="D5B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618675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604577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294947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5070623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208589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4638888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88837294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9905250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7333128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7029026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9755231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7972182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5399810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9726626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6916845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534487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015F31"/>
    <w:rsid w:val="00136428"/>
    <w:rsid w:val="001B4A0F"/>
    <w:rsid w:val="002461FC"/>
    <w:rsid w:val="005674D0"/>
    <w:rsid w:val="006A385A"/>
    <w:rsid w:val="00707C9D"/>
    <w:rsid w:val="009111AA"/>
    <w:rsid w:val="009F215C"/>
    <w:rsid w:val="00A11A58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567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5674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5</cp:revision>
  <dcterms:created xsi:type="dcterms:W3CDTF">2023-11-29T19:02:00Z</dcterms:created>
  <dcterms:modified xsi:type="dcterms:W3CDTF">2023-11-29T19:59:00Z</dcterms:modified>
</cp:coreProperties>
</file>