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63E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14:ligatures w14:val="none"/>
        </w:rPr>
      </w:pPr>
    </w:p>
    <w:p w14:paraId="755ADF9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sectPr w:rsidR="00C00A30" w:rsidSect="00326E19">
          <w:headerReference w:type="default" r:id="rId7"/>
          <w:pgSz w:w="12240" w:h="15840" w:code="1"/>
          <w:pgMar w:top="864" w:right="864" w:bottom="864" w:left="864" w:header="0" w:footer="0" w:gutter="0"/>
          <w:cols w:space="720"/>
          <w:docGrid w:linePitch="360"/>
        </w:sectPr>
      </w:pPr>
    </w:p>
    <w:p w14:paraId="3A40D776" w14:textId="339864C6" w:rsidR="00C00A30" w:rsidRDefault="00653E44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653E44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drawing>
          <wp:inline distT="0" distB="0" distL="0" distR="0" wp14:anchorId="785EBCB2" wp14:editId="21FE743B">
            <wp:extent cx="4218659" cy="3345180"/>
            <wp:effectExtent l="0" t="0" r="0" b="7620"/>
            <wp:docPr id="1815914976" name="Picture 1" descr="A white ceiling fan with four blad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14976" name="Picture 1" descr="A white ceiling fan with four blad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857" cy="33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A6D5" w14:textId="77777777" w:rsidR="00653E44" w:rsidRDefault="00653E44" w:rsidP="00653E44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ZENOTTA WHITE ALUMINIUM</w:t>
      </w:r>
    </w:p>
    <w:p w14:paraId="7E981083" w14:textId="4A7B72B2" w:rsidR="00C00A30" w:rsidRPr="001E76B6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⭐⭐⭐⭐⭐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653E44">
        <w:rPr>
          <w:rFonts w:ascii="Arial" w:eastAsia="Times New Roman" w:hAnsi="Arial" w:cs="Arial"/>
          <w:kern w:val="0"/>
          <w:sz w:val="24"/>
          <w:szCs w:val="24"/>
          <w14:ligatures w14:val="none"/>
        </w:rPr>
        <w:t>90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reviews)</w:t>
      </w:r>
    </w:p>
    <w:p w14:paraId="73D5BEBE" w14:textId="77777777" w:rsidR="00653E44" w:rsidRPr="00653E44" w:rsidRDefault="00653E44" w:rsidP="00653E44">
      <w:pPr>
        <w:numPr>
          <w:ilvl w:val="0"/>
          <w:numId w:val="9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653E4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</w:t>
      </w:r>
    </w:p>
    <w:p w14:paraId="6A036CDE" w14:textId="77777777" w:rsidR="00653E44" w:rsidRPr="00653E44" w:rsidRDefault="00653E44" w:rsidP="00653E44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653E4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Color: White</w:t>
      </w:r>
    </w:p>
    <w:p w14:paraId="20746594" w14:textId="77777777" w:rsidR="00653E44" w:rsidRPr="00653E44" w:rsidRDefault="00653E44" w:rsidP="00653E44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653E4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Country of Origin: USA</w:t>
      </w:r>
    </w:p>
    <w:p w14:paraId="2C69ABF1" w14:textId="77777777" w:rsidR="00653E44" w:rsidRPr="00653E44" w:rsidRDefault="00653E44" w:rsidP="00653E44">
      <w:pPr>
        <w:numPr>
          <w:ilvl w:val="0"/>
          <w:numId w:val="12"/>
        </w:numPr>
        <w:shd w:val="clear" w:color="auto" w:fill="FFFFFF"/>
        <w:tabs>
          <w:tab w:val="clear" w:pos="720"/>
          <w:tab w:val="num" w:pos="144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653E4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Warranty: 1 year on-site; motor &amp; LED: 5 years</w:t>
      </w:r>
    </w:p>
    <w:p w14:paraId="1728DDB6" w14:textId="15CE41FF" w:rsidR="00653E44" w:rsidRDefault="00653E44" w:rsidP="00653E44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</w:pPr>
      <w:del w:id="0" w:author="Unknown">
        <w:r>
          <w:rPr>
            <w:rFonts w:ascii="Arial" w:hAnsi="Arial" w:cs="Arial"/>
            <w:color w:val="FF4500"/>
            <w:sz w:val="48"/>
            <w:szCs w:val="48"/>
            <w:shd w:val="clear" w:color="auto" w:fill="FFFFFF"/>
          </w:rPr>
          <w:delText>$1015.00</w:delText>
        </w:r>
      </w:del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  <w:t>$900.00</w:t>
      </w:r>
    </w:p>
    <w:p w14:paraId="67BD6ED5" w14:textId="6F7C85E0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ind w:left="3600" w:firstLine="720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Information</w:t>
      </w:r>
    </w:p>
    <w:p w14:paraId="6951E0D4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 reduce perceived temperature. Ceiling fans not only circulate air and balance the heat in the room, but also spread a gentle breeze from the ceiling, effectively reducing perceived temperature levels. The perceived temperature can vary by approximately 3 degrees Celsius when there is a breeze compared to when there is no breeze. Let the device help you create a comfortable space - Motion sensor The motion sensor detects human movement and activity within its detection range. The sensor will then respond to activity intensity by changing the fan speed.</w:t>
      </w:r>
    </w:p>
    <w:p w14:paraId="052B2419" w14:textId="77777777" w:rsidR="00C00A30" w:rsidRPr="000D2FA2" w:rsidRDefault="0000000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pict w14:anchorId="3016E4EF">
          <v:rect id="_x0000_i1025" style="width:0;height:1.5pt" o:hralign="center" o:hrstd="t" o:hr="t" fillcolor="#a0a0a0" stroked="f"/>
        </w:pict>
      </w:r>
    </w:p>
    <w:p w14:paraId="631488F4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lastRenderedPageBreak/>
        <w:t>Description</w:t>
      </w:r>
    </w:p>
    <w:tbl>
      <w:tblPr>
        <w:tblW w:w="13500" w:type="dxa"/>
        <w:jc w:val="center"/>
        <w:tblBorders>
          <w:top w:val="single" w:sz="6" w:space="0" w:color="6F00FF"/>
          <w:left w:val="single" w:sz="6" w:space="0" w:color="6F00FF"/>
          <w:bottom w:val="single" w:sz="6" w:space="0" w:color="6F00FF"/>
          <w:right w:val="single" w:sz="6" w:space="0" w:color="6F00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7500"/>
      </w:tblGrid>
      <w:tr w:rsidR="00653E44" w:rsidRPr="00653E44" w14:paraId="5B872001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763003D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Color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C0D0BB6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White</w:t>
            </w:r>
          </w:p>
        </w:tc>
      </w:tr>
      <w:tr w:rsidR="00653E44" w:rsidRPr="00653E44" w14:paraId="5E1BA139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9E3ACDD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E6B86B4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Ceiling Fans</w:t>
            </w:r>
          </w:p>
        </w:tc>
      </w:tr>
      <w:tr w:rsidR="00653E44" w:rsidRPr="00653E44" w14:paraId="7197A055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504EEE2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94D3284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USA</w:t>
            </w:r>
          </w:p>
        </w:tc>
      </w:tr>
      <w:tr w:rsidR="00653E44" w:rsidRPr="00653E44" w14:paraId="28CBD8B4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0EEC76D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Series Number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36585D3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653E44" w:rsidRPr="00653E44" w14:paraId="6FF03438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F453E32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Height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E6FBE9D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400-700 mm</w:t>
            </w:r>
          </w:p>
        </w:tc>
      </w:tr>
      <w:tr w:rsidR="00653E44" w:rsidRPr="00653E44" w14:paraId="6B6034B8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D104878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mode indicator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4B914D0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LED display</w:t>
            </w:r>
          </w:p>
        </w:tc>
      </w:tr>
      <w:tr w:rsidR="00653E44" w:rsidRPr="00653E44" w14:paraId="6E0B6A63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4D369C8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Remote Control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D8E1013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Include</w:t>
            </w:r>
          </w:p>
        </w:tc>
      </w:tr>
      <w:tr w:rsidR="00653E44" w:rsidRPr="00653E44" w14:paraId="75464748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6FD4EBA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IP rating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EC20BA9" w14:textId="05811931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⭐⭐⭐⭐⭐</w:t>
            </w:r>
          </w:p>
        </w:tc>
      </w:tr>
      <w:tr w:rsidR="00653E44" w:rsidRPr="00653E44" w14:paraId="5F2EF1D7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4297CC9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Number of Blades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6A4E696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653E44" w:rsidRPr="00653E44" w14:paraId="05ADE93D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700ADC8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Mount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017A1FA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Universal</w:t>
            </w:r>
          </w:p>
        </w:tc>
      </w:tr>
      <w:tr w:rsidR="00653E44" w:rsidRPr="00653E44" w14:paraId="673C9298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BD96E79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Input Power and Required Breaker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F700354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2.6/20 W</w:t>
            </w:r>
          </w:p>
        </w:tc>
      </w:tr>
      <w:tr w:rsidR="00653E44" w:rsidRPr="00653E44" w14:paraId="66D2F6CA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9D0AC56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5700DEB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 to 104°F</w:t>
            </w:r>
          </w:p>
        </w:tc>
      </w:tr>
      <w:tr w:rsidR="00653E44" w:rsidRPr="00653E44" w14:paraId="3FB29B15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6529E7D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Current (min/max speed)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A970BF5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0.037/0.25 A</w:t>
            </w:r>
          </w:p>
        </w:tc>
      </w:tr>
      <w:tr w:rsidR="00653E44" w:rsidRPr="00653E44" w14:paraId="32C9C93C" w14:textId="77777777" w:rsidTr="00653E4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1F44FBE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4A40111" w14:textId="77777777" w:rsidR="00653E44" w:rsidRPr="00653E44" w:rsidRDefault="00653E44" w:rsidP="00653E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653E4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 year on-site; motor &amp; LED: 5 years</w:t>
            </w:r>
          </w:p>
        </w:tc>
      </w:tr>
    </w:tbl>
    <w:p w14:paraId="6BC627C2" w14:textId="77777777" w:rsidR="00C00A30" w:rsidRDefault="00C00A30" w:rsidP="00044532">
      <w:pPr>
        <w:jc w:val="both"/>
      </w:pPr>
    </w:p>
    <w:p w14:paraId="65B1BD22" w14:textId="2E81D3CB" w:rsidR="00A11A58" w:rsidRPr="00C00A30" w:rsidRDefault="00A11A58" w:rsidP="00C00A30"/>
    <w:sectPr w:rsidR="00A11A58" w:rsidRPr="00C00A30" w:rsidSect="00326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4D70" w14:textId="77777777" w:rsidR="00006EA1" w:rsidRDefault="00006EA1">
      <w:pPr>
        <w:spacing w:after="0" w:line="240" w:lineRule="auto"/>
      </w:pPr>
      <w:r>
        <w:separator/>
      </w:r>
    </w:p>
  </w:endnote>
  <w:endnote w:type="continuationSeparator" w:id="0">
    <w:p w14:paraId="5F197DDB" w14:textId="77777777" w:rsidR="00006EA1" w:rsidRDefault="0000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0A6F" w14:textId="77777777" w:rsidR="00006EA1" w:rsidRDefault="00006EA1">
      <w:pPr>
        <w:spacing w:after="0" w:line="240" w:lineRule="auto"/>
      </w:pPr>
      <w:r>
        <w:separator/>
      </w:r>
    </w:p>
  </w:footnote>
  <w:footnote w:type="continuationSeparator" w:id="0">
    <w:p w14:paraId="46926DCC" w14:textId="77777777" w:rsidR="00006EA1" w:rsidRDefault="0000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A84" w14:textId="77777777" w:rsidR="00C955AF" w:rsidRDefault="00000000">
    <w:pPr>
      <w:pStyle w:val="Header"/>
    </w:pPr>
    <w:r w:rsidRPr="00394E03">
      <w:rPr>
        <w:noProof/>
      </w:rPr>
      <w:drawing>
        <wp:inline distT="0" distB="0" distL="0" distR="0" wp14:anchorId="0F2B93B8" wp14:editId="15CEACB9">
          <wp:extent cx="2456597" cy="731520"/>
          <wp:effectExtent l="0" t="0" r="1270" b="0"/>
          <wp:docPr id="119548198" name="Picture 119548198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372090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240" cy="73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321A"/>
    <w:multiLevelType w:val="multilevel"/>
    <w:tmpl w:val="BE0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0147C"/>
    <w:multiLevelType w:val="multilevel"/>
    <w:tmpl w:val="3CA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B0BF9"/>
    <w:multiLevelType w:val="multilevel"/>
    <w:tmpl w:val="10D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872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204834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832410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362685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8728899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1887895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35503353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3182690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317950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3840140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7028970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4197896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0"/>
    <w:rsid w:val="00006EA1"/>
    <w:rsid w:val="00044532"/>
    <w:rsid w:val="00653E44"/>
    <w:rsid w:val="00A11A58"/>
    <w:rsid w:val="00C00A30"/>
    <w:rsid w:val="00C9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9D0"/>
  <w15:chartTrackingRefBased/>
  <w15:docId w15:val="{32950B88-53CF-41AB-8396-BCC48BB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0"/>
  </w:style>
  <w:style w:type="paragraph" w:styleId="Heading2">
    <w:name w:val="heading 2"/>
    <w:basedOn w:val="Normal"/>
    <w:link w:val="Heading2Char"/>
    <w:uiPriority w:val="9"/>
    <w:qFormat/>
    <w:rsid w:val="00044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30"/>
  </w:style>
  <w:style w:type="character" w:customStyle="1" w:styleId="newprice">
    <w:name w:val="newprice"/>
    <w:basedOn w:val="DefaultParagraphFont"/>
    <w:rsid w:val="00C00A30"/>
  </w:style>
  <w:style w:type="character" w:customStyle="1" w:styleId="Heading2Char">
    <w:name w:val="Heading 2 Char"/>
    <w:basedOn w:val="DefaultParagraphFont"/>
    <w:link w:val="Heading2"/>
    <w:uiPriority w:val="9"/>
    <w:rsid w:val="0004453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</dc:creator>
  <cp:keywords/>
  <dc:description/>
  <cp:lastModifiedBy>NGUYỄN VĂN NHẬT</cp:lastModifiedBy>
  <cp:revision>3</cp:revision>
  <dcterms:created xsi:type="dcterms:W3CDTF">2023-11-29T19:08:00Z</dcterms:created>
  <dcterms:modified xsi:type="dcterms:W3CDTF">2023-11-29T19:30:00Z</dcterms:modified>
</cp:coreProperties>
</file>