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4A0E0859" w:rsidR="00C00A30" w:rsidRDefault="002B4C6B"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2B4C6B">
        <w:rPr>
          <w:rFonts w:ascii="Arial" w:eastAsia="Times New Roman" w:hAnsi="Arial" w:cs="Arial"/>
          <w:color w:val="212529"/>
          <w:kern w:val="0"/>
          <w:sz w:val="36"/>
          <w:szCs w:val="36"/>
          <w14:ligatures w14:val="none"/>
        </w:rPr>
        <w:drawing>
          <wp:inline distT="0" distB="0" distL="0" distR="0" wp14:anchorId="17631A1F" wp14:editId="15A94393">
            <wp:extent cx="4160520" cy="3267520"/>
            <wp:effectExtent l="0" t="0" r="0" b="9525"/>
            <wp:docPr id="201372268" name="Picture 1" descr="A blue and white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2268" name="Picture 1" descr="A blue and white fan&#10;&#10;Description automatically generated"/>
                    <pic:cNvPicPr/>
                  </pic:nvPicPr>
                  <pic:blipFill>
                    <a:blip r:embed="rId8"/>
                    <a:stretch>
                      <a:fillRect/>
                    </a:stretch>
                  </pic:blipFill>
                  <pic:spPr>
                    <a:xfrm>
                      <a:off x="0" y="0"/>
                      <a:ext cx="4170147" cy="3275081"/>
                    </a:xfrm>
                    <a:prstGeom prst="rect">
                      <a:avLst/>
                    </a:prstGeom>
                  </pic:spPr>
                </pic:pic>
              </a:graphicData>
            </a:graphic>
          </wp:inline>
        </w:drawing>
      </w:r>
    </w:p>
    <w:p w14:paraId="29441EFE" w14:textId="77777777" w:rsidR="002B4C6B" w:rsidRDefault="002B4C6B" w:rsidP="002B4C6B">
      <w:pPr>
        <w:pStyle w:val="Heading2"/>
        <w:shd w:val="clear" w:color="auto" w:fill="FFFFFF"/>
        <w:jc w:val="center"/>
        <w:rPr>
          <w:rFonts w:ascii="Arial" w:hAnsi="Arial" w:cs="Arial"/>
          <w:b w:val="0"/>
          <w:bCs w:val="0"/>
          <w:color w:val="212529"/>
        </w:rPr>
      </w:pPr>
      <w:r>
        <w:rPr>
          <w:rFonts w:ascii="Arial" w:hAnsi="Arial" w:cs="Arial"/>
          <w:b w:val="0"/>
          <w:bCs w:val="0"/>
          <w:color w:val="212529"/>
        </w:rPr>
        <w:t>STARWIND SERIES BLUE</w:t>
      </w:r>
    </w:p>
    <w:p w14:paraId="7E981083" w14:textId="159ED7DC"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2B4C6B">
        <w:rPr>
          <w:rFonts w:ascii="Arial" w:eastAsia="Times New Roman" w:hAnsi="Arial" w:cs="Arial"/>
          <w:kern w:val="0"/>
          <w:sz w:val="24"/>
          <w:szCs w:val="24"/>
          <w14:ligatures w14:val="none"/>
        </w:rPr>
        <w:t>1</w:t>
      </w:r>
      <w:r w:rsidRPr="000D2FA2">
        <w:rPr>
          <w:rFonts w:ascii="Arial" w:eastAsia="Times New Roman" w:hAnsi="Arial" w:cs="Arial"/>
          <w:kern w:val="0"/>
          <w:sz w:val="24"/>
          <w:szCs w:val="24"/>
          <w14:ligatures w14:val="none"/>
        </w:rPr>
        <w:t>0 reviews)</w:t>
      </w:r>
    </w:p>
    <w:p w14:paraId="4C471912" w14:textId="77777777" w:rsidR="002B4C6B" w:rsidRPr="002B4C6B" w:rsidRDefault="002B4C6B" w:rsidP="002B4C6B">
      <w:pPr>
        <w:numPr>
          <w:ilvl w:val="0"/>
          <w:numId w:val="1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Standing Fans</w:t>
      </w:r>
    </w:p>
    <w:p w14:paraId="5E99ACEA" w14:textId="77777777" w:rsidR="002B4C6B" w:rsidRPr="002B4C6B" w:rsidRDefault="002B4C6B" w:rsidP="002B4C6B">
      <w:pPr>
        <w:numPr>
          <w:ilvl w:val="0"/>
          <w:numId w:val="1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Color: Blue</w:t>
      </w:r>
    </w:p>
    <w:p w14:paraId="488B83FE" w14:textId="77777777" w:rsidR="002B4C6B" w:rsidRPr="002B4C6B" w:rsidRDefault="002B4C6B" w:rsidP="002B4C6B">
      <w:pPr>
        <w:numPr>
          <w:ilvl w:val="0"/>
          <w:numId w:val="1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Country of Origin: China</w:t>
      </w:r>
    </w:p>
    <w:p w14:paraId="2B539233" w14:textId="77777777" w:rsidR="002B4C6B" w:rsidRPr="002B4C6B" w:rsidRDefault="002B4C6B" w:rsidP="002B4C6B">
      <w:pPr>
        <w:numPr>
          <w:ilvl w:val="0"/>
          <w:numId w:val="1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Warranty: 2 year on-site; motor &amp; LED: 5 years</w:t>
      </w:r>
    </w:p>
    <w:p w14:paraId="55B2380C" w14:textId="311D0518" w:rsidR="002B4C6B" w:rsidRDefault="002B4C6B" w:rsidP="002B4C6B">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$58.31</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$40.00</w:t>
      </w:r>
    </w:p>
    <w:p w14:paraId="67BD6ED5" w14:textId="7A1A155B"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2B4C6B" w:rsidRPr="002B4C6B" w14:paraId="265ED457"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59B935F"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C716C90"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Blue</w:t>
            </w:r>
          </w:p>
        </w:tc>
      </w:tr>
      <w:tr w:rsidR="002B4C6B" w:rsidRPr="002B4C6B" w14:paraId="3A7B3C4D"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F04C32E"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4C090AF"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Standing Fans</w:t>
            </w:r>
          </w:p>
        </w:tc>
      </w:tr>
      <w:tr w:rsidR="002B4C6B" w:rsidRPr="002B4C6B" w14:paraId="0F0372D4"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4C52EB1"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B9CF22D"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China</w:t>
            </w:r>
          </w:p>
        </w:tc>
      </w:tr>
      <w:tr w:rsidR="002B4C6B" w:rsidRPr="002B4C6B" w14:paraId="48680CF8"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258F7A0"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A2068F9"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15</w:t>
            </w:r>
          </w:p>
        </w:tc>
      </w:tr>
      <w:tr w:rsidR="002B4C6B" w:rsidRPr="002B4C6B" w14:paraId="3E8A4929"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AC67151"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9F6077F"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1m - 1.5m</w:t>
            </w:r>
          </w:p>
        </w:tc>
      </w:tr>
      <w:tr w:rsidR="002B4C6B" w:rsidRPr="002B4C6B" w14:paraId="1594EB90"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A25824F"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C04F76C"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LED display</w:t>
            </w:r>
          </w:p>
        </w:tc>
      </w:tr>
      <w:tr w:rsidR="002B4C6B" w:rsidRPr="002B4C6B" w14:paraId="2192D69D"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D1DBA93"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88B42EA"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Include</w:t>
            </w:r>
          </w:p>
        </w:tc>
      </w:tr>
      <w:tr w:rsidR="002B4C6B" w:rsidRPr="002B4C6B" w14:paraId="190CB551"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9400314"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7C2D907" w14:textId="0B159DC5"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2B4C6B" w:rsidRPr="002B4C6B" w14:paraId="44721417"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7949AC0"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B0185AD"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3</w:t>
            </w:r>
          </w:p>
        </w:tc>
      </w:tr>
      <w:tr w:rsidR="002B4C6B" w:rsidRPr="002B4C6B" w14:paraId="76AA284D"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77992D1"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E023B4F"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Universal</w:t>
            </w:r>
          </w:p>
        </w:tc>
      </w:tr>
      <w:tr w:rsidR="002B4C6B" w:rsidRPr="002B4C6B" w14:paraId="08C530F8"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8D913AC"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AD49782"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2.6/20 W</w:t>
            </w:r>
          </w:p>
        </w:tc>
      </w:tr>
      <w:tr w:rsidR="002B4C6B" w:rsidRPr="002B4C6B" w14:paraId="212B365E"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FF44C4D"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A1FCDE9"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40 to 120°F</w:t>
            </w:r>
          </w:p>
        </w:tc>
      </w:tr>
      <w:tr w:rsidR="002B4C6B" w:rsidRPr="002B4C6B" w14:paraId="07F08BC3"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1D17C02"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C8F139F"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0.037/0.25 A</w:t>
            </w:r>
          </w:p>
        </w:tc>
      </w:tr>
      <w:tr w:rsidR="002B4C6B" w:rsidRPr="002B4C6B" w14:paraId="1FB97AAF" w14:textId="77777777" w:rsidTr="002B4C6B">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22E78E1"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BE01CB1" w14:textId="77777777" w:rsidR="002B4C6B" w:rsidRPr="002B4C6B" w:rsidRDefault="002B4C6B" w:rsidP="002B4C6B">
            <w:pPr>
              <w:spacing w:after="0" w:line="240" w:lineRule="auto"/>
              <w:jc w:val="center"/>
              <w:rPr>
                <w:rFonts w:ascii="Arial" w:eastAsia="Times New Roman" w:hAnsi="Arial" w:cs="Arial"/>
                <w:color w:val="212529"/>
                <w:kern w:val="0"/>
                <w:sz w:val="24"/>
                <w:szCs w:val="24"/>
                <w14:ligatures w14:val="none"/>
              </w:rPr>
            </w:pPr>
            <w:r w:rsidRPr="002B4C6B">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1804A" w14:textId="77777777" w:rsidR="00A6548D" w:rsidRDefault="00A6548D">
      <w:pPr>
        <w:spacing w:after="0" w:line="240" w:lineRule="auto"/>
      </w:pPr>
      <w:r>
        <w:separator/>
      </w:r>
    </w:p>
  </w:endnote>
  <w:endnote w:type="continuationSeparator" w:id="0">
    <w:p w14:paraId="38250E77" w14:textId="77777777" w:rsidR="00A6548D" w:rsidRDefault="00A6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B3E4" w14:textId="77777777" w:rsidR="00A6548D" w:rsidRDefault="00A6548D">
      <w:pPr>
        <w:spacing w:after="0" w:line="240" w:lineRule="auto"/>
      </w:pPr>
      <w:r>
        <w:separator/>
      </w:r>
    </w:p>
  </w:footnote>
  <w:footnote w:type="continuationSeparator" w:id="0">
    <w:p w14:paraId="15958292" w14:textId="77777777" w:rsidR="00A6548D" w:rsidRDefault="00A65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A7624"/>
    <w:multiLevelType w:val="multilevel"/>
    <w:tmpl w:val="23D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72459527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212306225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185533816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38340963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2B4C6B"/>
    <w:rsid w:val="005674D0"/>
    <w:rsid w:val="00707C9D"/>
    <w:rsid w:val="00A11A58"/>
    <w:rsid w:val="00A6548D"/>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983">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389299384">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1543782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2023-11-29T19:46:00Z</dcterms:modified>
</cp:coreProperties>
</file>