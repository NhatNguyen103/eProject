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963E9" w14:textId="77777777" w:rsidR="00C00A30" w:rsidRDefault="00C00A30" w:rsidP="00C00A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FF"/>
          <w:kern w:val="0"/>
          <w:sz w:val="24"/>
          <w:szCs w:val="24"/>
          <w14:ligatures w14:val="none"/>
        </w:rPr>
      </w:pPr>
    </w:p>
    <w:p w14:paraId="755ADF99" w14:textId="77777777" w:rsidR="00C00A30" w:rsidRDefault="00C00A30" w:rsidP="00C00A30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olor w:val="212529"/>
          <w:kern w:val="0"/>
          <w:sz w:val="36"/>
          <w:szCs w:val="36"/>
          <w14:ligatures w14:val="none"/>
        </w:rPr>
        <w:sectPr w:rsidR="00C00A30" w:rsidSect="00326E19">
          <w:headerReference w:type="default" r:id="rId7"/>
          <w:pgSz w:w="12240" w:h="15840" w:code="1"/>
          <w:pgMar w:top="864" w:right="864" w:bottom="864" w:left="864" w:header="0" w:footer="0" w:gutter="0"/>
          <w:cols w:space="720"/>
          <w:docGrid w:linePitch="360"/>
        </w:sectPr>
      </w:pPr>
    </w:p>
    <w:p w14:paraId="3A40D776" w14:textId="22A517E5" w:rsidR="00C00A30" w:rsidRDefault="006B6BFA" w:rsidP="00C00A30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olor w:val="212529"/>
          <w:kern w:val="0"/>
          <w:sz w:val="36"/>
          <w:szCs w:val="36"/>
          <w14:ligatures w14:val="none"/>
        </w:rPr>
      </w:pPr>
      <w:r w:rsidRPr="006B6BFA">
        <w:rPr>
          <w:rFonts w:ascii="Arial" w:eastAsia="Times New Roman" w:hAnsi="Arial" w:cs="Arial"/>
          <w:color w:val="212529"/>
          <w:kern w:val="0"/>
          <w:sz w:val="36"/>
          <w:szCs w:val="36"/>
          <w14:ligatures w14:val="none"/>
        </w:rPr>
        <w:drawing>
          <wp:inline distT="0" distB="0" distL="0" distR="0" wp14:anchorId="32927A31" wp14:editId="75E76D0F">
            <wp:extent cx="4427220" cy="3482651"/>
            <wp:effectExtent l="0" t="0" r="0" b="3810"/>
            <wp:docPr id="156375245" name="Picture 1" descr="A white ceiling fan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75245" name="Picture 1" descr="A white ceiling fan with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2635" cy="349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A145" w14:textId="77777777" w:rsidR="006B6BFA" w:rsidRDefault="006B6BFA" w:rsidP="006B6BFA">
      <w:pPr>
        <w:pStyle w:val="Heading2"/>
        <w:shd w:val="clear" w:color="auto" w:fill="FFFFFF"/>
        <w:jc w:val="center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CRESTA BLACK - HYBRID RESIN</w:t>
      </w:r>
    </w:p>
    <w:p w14:paraId="7E981083" w14:textId="49F20D44" w:rsidR="00C00A30" w:rsidRPr="001E76B6" w:rsidRDefault="00C00A30" w:rsidP="00C00A30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olor w:val="212529"/>
          <w:kern w:val="0"/>
          <w:sz w:val="36"/>
          <w:szCs w:val="36"/>
          <w14:ligatures w14:val="none"/>
        </w:rPr>
      </w:pPr>
      <w:r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⭐⭐⭐⭐⭐</w:t>
      </w:r>
      <w:r w:rsidRPr="000D2FA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(</w:t>
      </w:r>
      <w:r w:rsidR="006B6BFA">
        <w:rPr>
          <w:rFonts w:ascii="Arial" w:eastAsia="Times New Roman" w:hAnsi="Arial" w:cs="Arial"/>
          <w:kern w:val="0"/>
          <w:sz w:val="24"/>
          <w:szCs w:val="24"/>
          <w14:ligatures w14:val="none"/>
        </w:rPr>
        <w:t>99</w:t>
      </w:r>
      <w:r w:rsidRPr="000D2FA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reviews)</w:t>
      </w:r>
    </w:p>
    <w:p w14:paraId="3A057F86" w14:textId="77777777" w:rsidR="006B6BFA" w:rsidRPr="006B6BFA" w:rsidRDefault="006B6BFA" w:rsidP="006B6BFA">
      <w:pPr>
        <w:numPr>
          <w:ilvl w:val="0"/>
          <w:numId w:val="9"/>
        </w:numPr>
        <w:shd w:val="clear" w:color="auto" w:fill="FFFFFF"/>
        <w:tabs>
          <w:tab w:val="clear" w:pos="720"/>
          <w:tab w:val="num" w:pos="1800"/>
        </w:tabs>
        <w:spacing w:before="300" w:after="0" w:line="240" w:lineRule="auto"/>
        <w:ind w:left="1800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  <w:r w:rsidRPr="006B6BFA"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t>Ceiling Fans</w:t>
      </w:r>
    </w:p>
    <w:p w14:paraId="7FFA1436" w14:textId="77777777" w:rsidR="006B6BFA" w:rsidRPr="006B6BFA" w:rsidRDefault="006B6BFA" w:rsidP="006B6BFA">
      <w:pPr>
        <w:numPr>
          <w:ilvl w:val="0"/>
          <w:numId w:val="10"/>
        </w:numPr>
        <w:shd w:val="clear" w:color="auto" w:fill="FFFFFF"/>
        <w:tabs>
          <w:tab w:val="clear" w:pos="720"/>
          <w:tab w:val="num" w:pos="1440"/>
        </w:tabs>
        <w:spacing w:before="300" w:after="0" w:line="240" w:lineRule="auto"/>
        <w:ind w:left="1800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  <w:r w:rsidRPr="006B6BFA"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t>Color: White</w:t>
      </w:r>
    </w:p>
    <w:p w14:paraId="37E66855" w14:textId="77777777" w:rsidR="006B6BFA" w:rsidRPr="006B6BFA" w:rsidRDefault="006B6BFA" w:rsidP="006B6BFA">
      <w:pPr>
        <w:numPr>
          <w:ilvl w:val="0"/>
          <w:numId w:val="11"/>
        </w:numPr>
        <w:shd w:val="clear" w:color="auto" w:fill="FFFFFF"/>
        <w:tabs>
          <w:tab w:val="clear" w:pos="720"/>
          <w:tab w:val="num" w:pos="1440"/>
        </w:tabs>
        <w:spacing w:before="300" w:after="0" w:line="240" w:lineRule="auto"/>
        <w:ind w:left="1800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  <w:r w:rsidRPr="006B6BFA"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t>Country of Origin: USA</w:t>
      </w:r>
    </w:p>
    <w:p w14:paraId="1D3D6384" w14:textId="77777777" w:rsidR="006B6BFA" w:rsidRPr="006B6BFA" w:rsidRDefault="006B6BFA" w:rsidP="006B6BFA">
      <w:pPr>
        <w:numPr>
          <w:ilvl w:val="0"/>
          <w:numId w:val="12"/>
        </w:numPr>
        <w:shd w:val="clear" w:color="auto" w:fill="FFFFFF"/>
        <w:tabs>
          <w:tab w:val="clear" w:pos="720"/>
          <w:tab w:val="num" w:pos="1440"/>
        </w:tabs>
        <w:spacing w:before="300" w:after="0" w:line="240" w:lineRule="auto"/>
        <w:ind w:left="1800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  <w:r w:rsidRPr="006B6BFA"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t>Warranty: 2 year on-site; motor &amp; LED: 5 years</w:t>
      </w:r>
    </w:p>
    <w:p w14:paraId="0C5162C4" w14:textId="19696938" w:rsidR="00703467" w:rsidRDefault="00703467" w:rsidP="00703467">
      <w:pPr>
        <w:shd w:val="clear" w:color="auto" w:fill="FFFFFF"/>
        <w:spacing w:before="100" w:beforeAutospacing="1" w:after="100" w:afterAutospacing="1" w:line="240" w:lineRule="auto"/>
        <w:ind w:left="1080" w:firstLine="720"/>
        <w:rPr>
          <w:rStyle w:val="newprice"/>
          <w:rFonts w:ascii="Arial" w:hAnsi="Arial" w:cs="Arial"/>
          <w:color w:val="FF4500"/>
          <w:sz w:val="48"/>
          <w:szCs w:val="48"/>
          <w:shd w:val="clear" w:color="auto" w:fill="FFFFFF"/>
        </w:rPr>
      </w:pPr>
      <w:del w:id="0" w:author="Unknown">
        <w:r>
          <w:rPr>
            <w:rFonts w:ascii="Arial" w:hAnsi="Arial" w:cs="Arial"/>
            <w:color w:val="FF4500"/>
            <w:sz w:val="48"/>
            <w:szCs w:val="48"/>
            <w:shd w:val="clear" w:color="auto" w:fill="FFFFFF"/>
          </w:rPr>
          <w:delText>$729.00</w:delText>
        </w:r>
      </w:del>
      <w:r>
        <w:rPr>
          <w:rFonts w:ascii="Arial" w:hAnsi="Arial" w:cs="Arial"/>
          <w:color w:val="FF4500"/>
          <w:sz w:val="48"/>
          <w:szCs w:val="48"/>
          <w:shd w:val="clear" w:color="auto" w:fill="FFFFFF"/>
        </w:rPr>
        <w:tab/>
      </w:r>
      <w:r>
        <w:rPr>
          <w:rFonts w:ascii="Arial" w:hAnsi="Arial" w:cs="Arial"/>
          <w:color w:val="FF4500"/>
          <w:sz w:val="48"/>
          <w:szCs w:val="48"/>
          <w:shd w:val="clear" w:color="auto" w:fill="FFFFFF"/>
        </w:rPr>
        <w:tab/>
      </w:r>
      <w:r>
        <w:rPr>
          <w:rStyle w:val="newprice"/>
          <w:rFonts w:ascii="Arial" w:hAnsi="Arial" w:cs="Arial"/>
          <w:color w:val="FF4500"/>
          <w:sz w:val="48"/>
          <w:szCs w:val="48"/>
          <w:shd w:val="clear" w:color="auto" w:fill="FFFFFF"/>
        </w:rPr>
        <w:t>$600.00</w:t>
      </w:r>
    </w:p>
    <w:p w14:paraId="67BD6ED5" w14:textId="080D9673" w:rsidR="00C00A30" w:rsidRPr="00C00A30" w:rsidRDefault="00C00A30" w:rsidP="0070346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FF"/>
          <w:kern w:val="0"/>
          <w:sz w:val="40"/>
          <w:szCs w:val="40"/>
          <w14:ligatures w14:val="none"/>
        </w:rPr>
      </w:pPr>
      <w:r w:rsidRPr="00C00A30">
        <w:rPr>
          <w:rFonts w:ascii="Arial" w:eastAsia="Times New Roman" w:hAnsi="Arial" w:cs="Arial"/>
          <w:color w:val="0000FF"/>
          <w:kern w:val="0"/>
          <w:sz w:val="40"/>
          <w:szCs w:val="40"/>
          <w14:ligatures w14:val="none"/>
        </w:rPr>
        <w:t>Information</w:t>
      </w:r>
    </w:p>
    <w:p w14:paraId="6951E0D4" w14:textId="77777777" w:rsidR="00C00A30" w:rsidRPr="000D2FA2" w:rsidRDefault="00C00A30" w:rsidP="00C00A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  <w:r w:rsidRPr="000D2FA2"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t>Ceiling fans reduce perceived temperature. Ceiling fans not only circulate air and balance the heat in the room, but also spread a gentle breeze from the ceiling, effectively reducing perceived temperature levels. The perceived temperature can vary by approximately 3 degrees Celsius when there is a breeze compared to when there is no breeze. Let the device help you create a comfortable space - Motion sensor The motion sensor detects human movement and activity within its detection range. The sensor will then respond to activity intensity by changing the fan speed.</w:t>
      </w:r>
    </w:p>
    <w:p w14:paraId="052B2419" w14:textId="77777777" w:rsidR="00C00A30" w:rsidRPr="000D2FA2" w:rsidRDefault="00000000" w:rsidP="00C00A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pict w14:anchorId="3016E4EF">
          <v:rect id="_x0000_i1025" style="width:0;height:1.5pt" o:hralign="center" o:hrstd="t" o:hr="t" fillcolor="#a0a0a0" stroked="f"/>
        </w:pict>
      </w:r>
    </w:p>
    <w:p w14:paraId="631488F4" w14:textId="77777777" w:rsidR="00C00A30" w:rsidRPr="00C00A30" w:rsidRDefault="00C00A30" w:rsidP="00C00A3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FF"/>
          <w:kern w:val="0"/>
          <w:sz w:val="40"/>
          <w:szCs w:val="40"/>
          <w14:ligatures w14:val="none"/>
        </w:rPr>
      </w:pPr>
      <w:r w:rsidRPr="00C00A30">
        <w:rPr>
          <w:rFonts w:ascii="Arial" w:eastAsia="Times New Roman" w:hAnsi="Arial" w:cs="Arial"/>
          <w:color w:val="0000FF"/>
          <w:kern w:val="0"/>
          <w:sz w:val="40"/>
          <w:szCs w:val="40"/>
          <w14:ligatures w14:val="none"/>
        </w:rPr>
        <w:lastRenderedPageBreak/>
        <w:t>Description</w:t>
      </w:r>
    </w:p>
    <w:tbl>
      <w:tblPr>
        <w:tblW w:w="13500" w:type="dxa"/>
        <w:jc w:val="center"/>
        <w:tblBorders>
          <w:top w:val="single" w:sz="6" w:space="0" w:color="6F00FF"/>
          <w:left w:val="single" w:sz="6" w:space="0" w:color="6F00FF"/>
          <w:bottom w:val="single" w:sz="6" w:space="0" w:color="6F00FF"/>
          <w:right w:val="single" w:sz="6" w:space="0" w:color="6F00F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0"/>
        <w:gridCol w:w="7500"/>
      </w:tblGrid>
      <w:tr w:rsidR="006B6BFA" w:rsidRPr="006B6BFA" w14:paraId="035E1D18" w14:textId="77777777" w:rsidTr="006B6BFA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5B7FD80D" w14:textId="77777777" w:rsidR="006B6BFA" w:rsidRPr="006B6BFA" w:rsidRDefault="006B6BFA" w:rsidP="006B6B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6B6BFA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Fan Color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529042C3" w14:textId="77777777" w:rsidR="006B6BFA" w:rsidRPr="006B6BFA" w:rsidRDefault="006B6BFA" w:rsidP="006B6B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6B6BFA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White</w:t>
            </w:r>
          </w:p>
        </w:tc>
      </w:tr>
      <w:tr w:rsidR="006B6BFA" w:rsidRPr="006B6BFA" w14:paraId="4E9E0767" w14:textId="77777777" w:rsidTr="006B6BFA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4C8EC48F" w14:textId="77777777" w:rsidR="006B6BFA" w:rsidRPr="006B6BFA" w:rsidRDefault="006B6BFA" w:rsidP="006B6B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6B6BFA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Fan Type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1C178D8C" w14:textId="77777777" w:rsidR="006B6BFA" w:rsidRPr="006B6BFA" w:rsidRDefault="006B6BFA" w:rsidP="006B6B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6B6BFA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Ceiling Fans</w:t>
            </w:r>
          </w:p>
        </w:tc>
      </w:tr>
      <w:tr w:rsidR="006B6BFA" w:rsidRPr="006B6BFA" w14:paraId="73760710" w14:textId="77777777" w:rsidTr="006B6BFA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1F8EE891" w14:textId="77777777" w:rsidR="006B6BFA" w:rsidRPr="006B6BFA" w:rsidRDefault="006B6BFA" w:rsidP="006B6B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6B6BFA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Country of Origin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487CB69A" w14:textId="77777777" w:rsidR="006B6BFA" w:rsidRPr="006B6BFA" w:rsidRDefault="006B6BFA" w:rsidP="006B6B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6B6BFA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USA</w:t>
            </w:r>
          </w:p>
        </w:tc>
      </w:tr>
      <w:tr w:rsidR="006B6BFA" w:rsidRPr="006B6BFA" w14:paraId="2396A1A0" w14:textId="77777777" w:rsidTr="006B6BFA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11F9D7D8" w14:textId="77777777" w:rsidR="006B6BFA" w:rsidRPr="006B6BFA" w:rsidRDefault="006B6BFA" w:rsidP="006B6B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6B6BFA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Series Number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38DA23A7" w14:textId="77777777" w:rsidR="006B6BFA" w:rsidRPr="006B6BFA" w:rsidRDefault="006B6BFA" w:rsidP="006B6B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6B6BFA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4</w:t>
            </w:r>
          </w:p>
        </w:tc>
      </w:tr>
      <w:tr w:rsidR="006B6BFA" w:rsidRPr="006B6BFA" w14:paraId="63E00C83" w14:textId="77777777" w:rsidTr="006B6BFA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64C33670" w14:textId="77777777" w:rsidR="006B6BFA" w:rsidRPr="006B6BFA" w:rsidRDefault="006B6BFA" w:rsidP="006B6B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6B6BFA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Fan Height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300C532F" w14:textId="77777777" w:rsidR="006B6BFA" w:rsidRPr="006B6BFA" w:rsidRDefault="006B6BFA" w:rsidP="006B6B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6B6BFA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500-800 mm</w:t>
            </w:r>
          </w:p>
        </w:tc>
      </w:tr>
      <w:tr w:rsidR="006B6BFA" w:rsidRPr="006B6BFA" w14:paraId="371CC8CB" w14:textId="77777777" w:rsidTr="006B6BFA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254CE0A6" w14:textId="77777777" w:rsidR="006B6BFA" w:rsidRPr="006B6BFA" w:rsidRDefault="006B6BFA" w:rsidP="006B6B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6B6BFA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Fan mode indicator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1152F8BB" w14:textId="77777777" w:rsidR="006B6BFA" w:rsidRPr="006B6BFA" w:rsidRDefault="006B6BFA" w:rsidP="006B6B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6B6BFA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LED display</w:t>
            </w:r>
          </w:p>
        </w:tc>
      </w:tr>
      <w:tr w:rsidR="006B6BFA" w:rsidRPr="006B6BFA" w14:paraId="779A5354" w14:textId="77777777" w:rsidTr="006B6BFA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664FE9B0" w14:textId="77777777" w:rsidR="006B6BFA" w:rsidRPr="006B6BFA" w:rsidRDefault="006B6BFA" w:rsidP="006B6B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6B6BFA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Remote Control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22C4EBE4" w14:textId="77777777" w:rsidR="006B6BFA" w:rsidRPr="006B6BFA" w:rsidRDefault="006B6BFA" w:rsidP="006B6B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6B6BFA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Include</w:t>
            </w:r>
          </w:p>
        </w:tc>
      </w:tr>
      <w:tr w:rsidR="006B6BFA" w:rsidRPr="006B6BFA" w14:paraId="250379D0" w14:textId="77777777" w:rsidTr="006B6BFA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767BC4FC" w14:textId="77777777" w:rsidR="006B6BFA" w:rsidRPr="006B6BFA" w:rsidRDefault="006B6BFA" w:rsidP="006B6B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6B6BFA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IP rating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0540E0FA" w14:textId="6B6ACF21" w:rsidR="006B6BFA" w:rsidRPr="006B6BFA" w:rsidRDefault="006B6BFA" w:rsidP="006B6B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⭐⭐⭐⭐⭐</w:t>
            </w:r>
          </w:p>
        </w:tc>
      </w:tr>
      <w:tr w:rsidR="006B6BFA" w:rsidRPr="006B6BFA" w14:paraId="0A59627B" w14:textId="77777777" w:rsidTr="006B6BFA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1164F3BC" w14:textId="77777777" w:rsidR="006B6BFA" w:rsidRPr="006B6BFA" w:rsidRDefault="006B6BFA" w:rsidP="006B6B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6B6BFA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Number of Blades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68E73E99" w14:textId="77777777" w:rsidR="006B6BFA" w:rsidRPr="006B6BFA" w:rsidRDefault="006B6BFA" w:rsidP="006B6B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6B6BFA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3</w:t>
            </w:r>
          </w:p>
        </w:tc>
      </w:tr>
      <w:tr w:rsidR="006B6BFA" w:rsidRPr="006B6BFA" w14:paraId="4D3027B0" w14:textId="77777777" w:rsidTr="006B6BFA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2223B591" w14:textId="77777777" w:rsidR="006B6BFA" w:rsidRPr="006B6BFA" w:rsidRDefault="006B6BFA" w:rsidP="006B6B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6B6BFA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Mount Type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4EF94DF2" w14:textId="77777777" w:rsidR="006B6BFA" w:rsidRPr="006B6BFA" w:rsidRDefault="006B6BFA" w:rsidP="006B6B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6B6BFA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Universal</w:t>
            </w:r>
          </w:p>
        </w:tc>
      </w:tr>
      <w:tr w:rsidR="006B6BFA" w:rsidRPr="006B6BFA" w14:paraId="20564332" w14:textId="77777777" w:rsidTr="006B6BFA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4B6F5E8F" w14:textId="77777777" w:rsidR="006B6BFA" w:rsidRPr="006B6BFA" w:rsidRDefault="006B6BFA" w:rsidP="006B6B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6B6BFA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Input Power and Required Breaker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0A8B62B4" w14:textId="77777777" w:rsidR="006B6BFA" w:rsidRPr="006B6BFA" w:rsidRDefault="006B6BFA" w:rsidP="006B6B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6B6BFA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2.6/20 W</w:t>
            </w:r>
          </w:p>
        </w:tc>
      </w:tr>
      <w:tr w:rsidR="006B6BFA" w:rsidRPr="006B6BFA" w14:paraId="0E98B401" w14:textId="77777777" w:rsidTr="006B6BFA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285CAAA9" w14:textId="77777777" w:rsidR="006B6BFA" w:rsidRPr="006B6BFA" w:rsidRDefault="006B6BFA" w:rsidP="006B6B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6B6BFA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Operating Temperature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060BD28A" w14:textId="77777777" w:rsidR="006B6BFA" w:rsidRPr="006B6BFA" w:rsidRDefault="006B6BFA" w:rsidP="006B6B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6B6BFA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33 to 108°F</w:t>
            </w:r>
          </w:p>
        </w:tc>
      </w:tr>
      <w:tr w:rsidR="006B6BFA" w:rsidRPr="006B6BFA" w14:paraId="18318C5C" w14:textId="77777777" w:rsidTr="006B6BFA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133E42DD" w14:textId="77777777" w:rsidR="006B6BFA" w:rsidRPr="006B6BFA" w:rsidRDefault="006B6BFA" w:rsidP="006B6B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6B6BFA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Current (min/max speed)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5697CA1D" w14:textId="77777777" w:rsidR="006B6BFA" w:rsidRPr="006B6BFA" w:rsidRDefault="006B6BFA" w:rsidP="006B6B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6B6BFA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0.04/0.3 A</w:t>
            </w:r>
          </w:p>
        </w:tc>
      </w:tr>
      <w:tr w:rsidR="006B6BFA" w:rsidRPr="006B6BFA" w14:paraId="754A9BC7" w14:textId="77777777" w:rsidTr="006B6BFA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3FE26663" w14:textId="77777777" w:rsidR="006B6BFA" w:rsidRPr="006B6BFA" w:rsidRDefault="006B6BFA" w:rsidP="006B6B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6B6BFA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Warranty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6B7EA9F2" w14:textId="77777777" w:rsidR="006B6BFA" w:rsidRPr="006B6BFA" w:rsidRDefault="006B6BFA" w:rsidP="006B6B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6B6BFA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2 year on-site; motor &amp; LED: 5 years</w:t>
            </w:r>
          </w:p>
        </w:tc>
      </w:tr>
    </w:tbl>
    <w:p w14:paraId="6BC627C2" w14:textId="77777777" w:rsidR="00C00A30" w:rsidRDefault="00C00A30" w:rsidP="006B6BFA">
      <w:pPr>
        <w:jc w:val="center"/>
      </w:pPr>
    </w:p>
    <w:p w14:paraId="65B1BD22" w14:textId="2E81D3CB" w:rsidR="00A11A58" w:rsidRPr="00C00A30" w:rsidRDefault="00A11A58" w:rsidP="00C00A30"/>
    <w:sectPr w:rsidR="00A11A58" w:rsidRPr="00C00A30" w:rsidSect="00326E1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6E07F" w14:textId="77777777" w:rsidR="00794B9C" w:rsidRDefault="00794B9C">
      <w:pPr>
        <w:spacing w:after="0" w:line="240" w:lineRule="auto"/>
      </w:pPr>
      <w:r>
        <w:separator/>
      </w:r>
    </w:p>
  </w:endnote>
  <w:endnote w:type="continuationSeparator" w:id="0">
    <w:p w14:paraId="73B60BD4" w14:textId="77777777" w:rsidR="00794B9C" w:rsidRDefault="00794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8559C" w14:textId="77777777" w:rsidR="00794B9C" w:rsidRDefault="00794B9C">
      <w:pPr>
        <w:spacing w:after="0" w:line="240" w:lineRule="auto"/>
      </w:pPr>
      <w:r>
        <w:separator/>
      </w:r>
    </w:p>
  </w:footnote>
  <w:footnote w:type="continuationSeparator" w:id="0">
    <w:p w14:paraId="508EAD1C" w14:textId="77777777" w:rsidR="00794B9C" w:rsidRDefault="00794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0AA84" w14:textId="77777777" w:rsidR="00C33E1E" w:rsidRDefault="00000000">
    <w:pPr>
      <w:pStyle w:val="Header"/>
    </w:pPr>
    <w:r w:rsidRPr="00394E03">
      <w:rPr>
        <w:noProof/>
      </w:rPr>
      <w:drawing>
        <wp:inline distT="0" distB="0" distL="0" distR="0" wp14:anchorId="0F2B93B8" wp14:editId="15CEACB9">
          <wp:extent cx="2456597" cy="731520"/>
          <wp:effectExtent l="0" t="0" r="1270" b="0"/>
          <wp:docPr id="119548198" name="Picture 119548198" descr="A black text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7372090" name="Picture 1" descr="A black text on a white background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66240" cy="7343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C2A9F"/>
    <w:multiLevelType w:val="multilevel"/>
    <w:tmpl w:val="B97E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A5FDA"/>
    <w:multiLevelType w:val="multilevel"/>
    <w:tmpl w:val="093A7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00321A"/>
    <w:multiLevelType w:val="multilevel"/>
    <w:tmpl w:val="BE0A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778728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122048342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168324102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83626858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104971910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119337600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 w16cid:durableId="149359723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 w16cid:durableId="151101831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 w16cid:durableId="59953067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 w16cid:durableId="68329121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 w16cid:durableId="22908095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 w16cid:durableId="170486039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30"/>
    <w:rsid w:val="006B6BFA"/>
    <w:rsid w:val="006E235A"/>
    <w:rsid w:val="00703467"/>
    <w:rsid w:val="00794B9C"/>
    <w:rsid w:val="00A11A58"/>
    <w:rsid w:val="00C00A30"/>
    <w:rsid w:val="00C3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D39D0"/>
  <w15:chartTrackingRefBased/>
  <w15:docId w15:val="{32950B88-53CF-41AB-8396-BCC48BBE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A30"/>
  </w:style>
  <w:style w:type="paragraph" w:styleId="Heading2">
    <w:name w:val="heading 2"/>
    <w:basedOn w:val="Normal"/>
    <w:link w:val="Heading2Char"/>
    <w:uiPriority w:val="9"/>
    <w:qFormat/>
    <w:rsid w:val="007034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30"/>
  </w:style>
  <w:style w:type="character" w:customStyle="1" w:styleId="newprice">
    <w:name w:val="newprice"/>
    <w:basedOn w:val="DefaultParagraphFont"/>
    <w:rsid w:val="00C00A30"/>
  </w:style>
  <w:style w:type="character" w:customStyle="1" w:styleId="Heading2Char">
    <w:name w:val="Heading 2 Char"/>
    <w:basedOn w:val="DefaultParagraphFont"/>
    <w:link w:val="Heading2"/>
    <w:uiPriority w:val="9"/>
    <w:rsid w:val="0070346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NHẬT</dc:creator>
  <cp:keywords/>
  <dc:description/>
  <cp:lastModifiedBy>NGUYỄN VĂN NHẬT</cp:lastModifiedBy>
  <cp:revision>2</cp:revision>
  <dcterms:created xsi:type="dcterms:W3CDTF">2023-11-29T19:21:00Z</dcterms:created>
  <dcterms:modified xsi:type="dcterms:W3CDTF">2023-11-29T19:21:00Z</dcterms:modified>
</cp:coreProperties>
</file>