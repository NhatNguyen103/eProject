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21BA81BF" w:rsidR="00C00A30" w:rsidRDefault="0095636D"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95636D">
        <w:rPr>
          <w:rFonts w:ascii="Arial" w:eastAsia="Times New Roman" w:hAnsi="Arial" w:cs="Arial"/>
          <w:color w:val="212529"/>
          <w:kern w:val="0"/>
          <w:sz w:val="36"/>
          <w:szCs w:val="36"/>
          <w14:ligatures w14:val="none"/>
        </w:rPr>
        <w:drawing>
          <wp:inline distT="0" distB="0" distL="0" distR="0" wp14:anchorId="0B1031D0" wp14:editId="3F3C1487">
            <wp:extent cx="4290060" cy="3372005"/>
            <wp:effectExtent l="0" t="0" r="0" b="0"/>
            <wp:docPr id="69685270" name="Picture 1" descr="A white and purple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5270" name="Picture 1" descr="A white and purple fan&#10;&#10;Description automatically generated"/>
                    <pic:cNvPicPr/>
                  </pic:nvPicPr>
                  <pic:blipFill>
                    <a:blip r:embed="rId8"/>
                    <a:stretch>
                      <a:fillRect/>
                    </a:stretch>
                  </pic:blipFill>
                  <pic:spPr>
                    <a:xfrm>
                      <a:off x="0" y="0"/>
                      <a:ext cx="4295302" cy="3376125"/>
                    </a:xfrm>
                    <a:prstGeom prst="rect">
                      <a:avLst/>
                    </a:prstGeom>
                  </pic:spPr>
                </pic:pic>
              </a:graphicData>
            </a:graphic>
          </wp:inline>
        </w:drawing>
      </w:r>
    </w:p>
    <w:p w14:paraId="068432CE" w14:textId="77777777" w:rsidR="0095636D" w:rsidRDefault="0095636D" w:rsidP="0095636D">
      <w:pPr>
        <w:pStyle w:val="Heading2"/>
        <w:shd w:val="clear" w:color="auto" w:fill="FFFFFF"/>
        <w:jc w:val="center"/>
        <w:rPr>
          <w:rFonts w:ascii="Arial" w:hAnsi="Arial" w:cs="Arial"/>
          <w:b w:val="0"/>
          <w:bCs w:val="0"/>
          <w:color w:val="212529"/>
        </w:rPr>
      </w:pPr>
      <w:r>
        <w:rPr>
          <w:rFonts w:ascii="Arial" w:hAnsi="Arial" w:cs="Arial"/>
          <w:b w:val="0"/>
          <w:bCs w:val="0"/>
          <w:color w:val="212529"/>
        </w:rPr>
        <w:t>MIST AIR DUOS</w:t>
      </w:r>
    </w:p>
    <w:p w14:paraId="7E981083" w14:textId="603B2919"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95636D">
        <w:rPr>
          <w:rFonts w:ascii="Arial" w:eastAsia="Times New Roman" w:hAnsi="Arial" w:cs="Arial"/>
          <w:kern w:val="0"/>
          <w:sz w:val="24"/>
          <w:szCs w:val="24"/>
          <w14:ligatures w14:val="none"/>
        </w:rPr>
        <w:t>2</w:t>
      </w:r>
      <w:r w:rsidRPr="000D2FA2">
        <w:rPr>
          <w:rFonts w:ascii="Arial" w:eastAsia="Times New Roman" w:hAnsi="Arial" w:cs="Arial"/>
          <w:kern w:val="0"/>
          <w:sz w:val="24"/>
          <w:szCs w:val="24"/>
          <w14:ligatures w14:val="none"/>
        </w:rPr>
        <w:t>0 reviews)</w:t>
      </w:r>
    </w:p>
    <w:p w14:paraId="4839CF86" w14:textId="77777777" w:rsidR="0095636D" w:rsidRPr="0095636D" w:rsidRDefault="0095636D" w:rsidP="0095636D">
      <w:pPr>
        <w:numPr>
          <w:ilvl w:val="0"/>
          <w:numId w:val="13"/>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Standing Fans</w:t>
      </w:r>
    </w:p>
    <w:p w14:paraId="6CDB13F4" w14:textId="77777777" w:rsidR="0095636D" w:rsidRPr="0095636D" w:rsidRDefault="0095636D" w:rsidP="0095636D">
      <w:pPr>
        <w:numPr>
          <w:ilvl w:val="0"/>
          <w:numId w:val="14"/>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Color: Purple</w:t>
      </w:r>
    </w:p>
    <w:p w14:paraId="2B997466" w14:textId="77777777" w:rsidR="0095636D" w:rsidRPr="0095636D" w:rsidRDefault="0095636D" w:rsidP="0095636D">
      <w:pPr>
        <w:numPr>
          <w:ilvl w:val="0"/>
          <w:numId w:val="15"/>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Country of Origin: China</w:t>
      </w:r>
    </w:p>
    <w:p w14:paraId="3913312A" w14:textId="77777777" w:rsidR="0095636D" w:rsidRPr="0095636D" w:rsidRDefault="0095636D" w:rsidP="0095636D">
      <w:pPr>
        <w:numPr>
          <w:ilvl w:val="0"/>
          <w:numId w:val="16"/>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Warranty: 2 year on-site; motor &amp; LED: 5 years</w:t>
      </w:r>
    </w:p>
    <w:p w14:paraId="788ABCC3" w14:textId="7D786C9D" w:rsidR="0095636D" w:rsidRDefault="0095636D" w:rsidP="0095636D">
      <w:pPr>
        <w:shd w:val="clear" w:color="auto" w:fill="FFFFFF"/>
        <w:spacing w:before="100" w:beforeAutospacing="1" w:after="100" w:afterAutospacing="1" w:line="240" w:lineRule="auto"/>
        <w:ind w:left="144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$69.99</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$50.00</w:t>
      </w:r>
    </w:p>
    <w:p w14:paraId="67BD6ED5" w14:textId="21208B3F"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95636D" w:rsidRPr="0095636D" w14:paraId="0B2AB7E9"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2B6B3FC"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6238178"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Purple</w:t>
            </w:r>
          </w:p>
        </w:tc>
      </w:tr>
      <w:tr w:rsidR="0095636D" w:rsidRPr="0095636D" w14:paraId="5E1A4B01"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0DE0B90"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16E4357"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Standing Fans</w:t>
            </w:r>
          </w:p>
        </w:tc>
      </w:tr>
      <w:tr w:rsidR="0095636D" w:rsidRPr="0095636D" w14:paraId="6F45F5E8"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1BC47F8"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F21D06F"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China</w:t>
            </w:r>
          </w:p>
        </w:tc>
      </w:tr>
      <w:tr w:rsidR="0095636D" w:rsidRPr="0095636D" w14:paraId="67241C11"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9F7BF56"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0744266"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20</w:t>
            </w:r>
          </w:p>
        </w:tc>
      </w:tr>
      <w:tr w:rsidR="0095636D" w:rsidRPr="0095636D" w14:paraId="78EC41FD"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F55B049"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558C0E1"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1m - 1.5m</w:t>
            </w:r>
          </w:p>
        </w:tc>
      </w:tr>
      <w:tr w:rsidR="0095636D" w:rsidRPr="0095636D" w14:paraId="5187090E"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AAC8757"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7D0D4F7"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LED display</w:t>
            </w:r>
          </w:p>
        </w:tc>
      </w:tr>
      <w:tr w:rsidR="0095636D" w:rsidRPr="0095636D" w14:paraId="5B78CE4F"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4734B8E"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6266EE4"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Include</w:t>
            </w:r>
          </w:p>
        </w:tc>
      </w:tr>
      <w:tr w:rsidR="0095636D" w:rsidRPr="0095636D" w14:paraId="21D740E8"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48F905B"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2A1BCDD" w14:textId="180F03A8"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95636D" w:rsidRPr="0095636D" w14:paraId="45291782"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9E1B6DB"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330E0B3"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3</w:t>
            </w:r>
          </w:p>
        </w:tc>
      </w:tr>
      <w:tr w:rsidR="0095636D" w:rsidRPr="0095636D" w14:paraId="195668BB"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4779FF5"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C4049A8"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Universal</w:t>
            </w:r>
          </w:p>
        </w:tc>
      </w:tr>
      <w:tr w:rsidR="0095636D" w:rsidRPr="0095636D" w14:paraId="24223FDC"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2FC9857"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F6D033E"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2.6/20 W</w:t>
            </w:r>
          </w:p>
        </w:tc>
      </w:tr>
      <w:tr w:rsidR="0095636D" w:rsidRPr="0095636D" w14:paraId="58C2D895"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0F8A8B2"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E6CA355"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40 to 120°F</w:t>
            </w:r>
          </w:p>
        </w:tc>
      </w:tr>
      <w:tr w:rsidR="0095636D" w:rsidRPr="0095636D" w14:paraId="4F946D98"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5FBAAC3"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2D2E47D"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0.037/0.25 A</w:t>
            </w:r>
          </w:p>
        </w:tc>
      </w:tr>
      <w:tr w:rsidR="0095636D" w:rsidRPr="0095636D" w14:paraId="5557759C" w14:textId="77777777" w:rsidTr="0095636D">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C3D466D"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5C36DC9" w14:textId="77777777" w:rsidR="0095636D" w:rsidRPr="0095636D" w:rsidRDefault="0095636D" w:rsidP="0095636D">
            <w:pPr>
              <w:spacing w:after="0" w:line="240" w:lineRule="auto"/>
              <w:jc w:val="center"/>
              <w:rPr>
                <w:rFonts w:ascii="Arial" w:eastAsia="Times New Roman" w:hAnsi="Arial" w:cs="Arial"/>
                <w:color w:val="212529"/>
                <w:kern w:val="0"/>
                <w:sz w:val="24"/>
                <w:szCs w:val="24"/>
                <w14:ligatures w14:val="none"/>
              </w:rPr>
            </w:pPr>
            <w:r w:rsidRPr="0095636D">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B7B04" w14:textId="77777777" w:rsidR="00650980" w:rsidRDefault="00650980">
      <w:pPr>
        <w:spacing w:after="0" w:line="240" w:lineRule="auto"/>
      </w:pPr>
      <w:r>
        <w:separator/>
      </w:r>
    </w:p>
  </w:endnote>
  <w:endnote w:type="continuationSeparator" w:id="0">
    <w:p w14:paraId="17CDC233" w14:textId="77777777" w:rsidR="00650980" w:rsidRDefault="00650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DC0EB" w14:textId="77777777" w:rsidR="00650980" w:rsidRDefault="00650980">
      <w:pPr>
        <w:spacing w:after="0" w:line="240" w:lineRule="auto"/>
      </w:pPr>
      <w:r>
        <w:separator/>
      </w:r>
    </w:p>
  </w:footnote>
  <w:footnote w:type="continuationSeparator" w:id="0">
    <w:p w14:paraId="45A82C29" w14:textId="77777777" w:rsidR="00650980" w:rsidRDefault="00650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04E01"/>
    <w:multiLevelType w:val="multilevel"/>
    <w:tmpl w:val="97CA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7972601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16cid:durableId="150157761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16cid:durableId="172290544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6" w16cid:durableId="160402428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B4A0F"/>
    <w:rsid w:val="002461FC"/>
    <w:rsid w:val="005674D0"/>
    <w:rsid w:val="00650980"/>
    <w:rsid w:val="00707C9D"/>
    <w:rsid w:val="0095636D"/>
    <w:rsid w:val="00A11A58"/>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7246">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685402021">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62561521">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2023-11-29T19:54:00Z</dcterms:modified>
</cp:coreProperties>
</file>