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05FF884B" w:rsidR="00C00A30" w:rsidRDefault="00205C71"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205C71">
        <w:rPr>
          <w:rFonts w:ascii="Arial" w:eastAsia="Times New Roman" w:hAnsi="Arial" w:cs="Arial"/>
          <w:color w:val="212529"/>
          <w:kern w:val="0"/>
          <w:sz w:val="36"/>
          <w:szCs w:val="36"/>
          <w14:ligatures w14:val="none"/>
        </w:rPr>
        <w:drawing>
          <wp:inline distT="0" distB="0" distL="0" distR="0" wp14:anchorId="371C5E88" wp14:editId="208ACDF8">
            <wp:extent cx="4442460" cy="3508405"/>
            <wp:effectExtent l="0" t="0" r="0" b="0"/>
            <wp:docPr id="1572820329" name="Picture 1" descr="A close-up of a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20329" name="Picture 1" descr="A close-up of a fan&#10;&#10;Description automatically generated"/>
                    <pic:cNvPicPr/>
                  </pic:nvPicPr>
                  <pic:blipFill>
                    <a:blip r:embed="rId8"/>
                    <a:stretch>
                      <a:fillRect/>
                    </a:stretch>
                  </pic:blipFill>
                  <pic:spPr>
                    <a:xfrm>
                      <a:off x="0" y="0"/>
                      <a:ext cx="4454113" cy="3517608"/>
                    </a:xfrm>
                    <a:prstGeom prst="rect">
                      <a:avLst/>
                    </a:prstGeom>
                  </pic:spPr>
                </pic:pic>
              </a:graphicData>
            </a:graphic>
          </wp:inline>
        </w:drawing>
      </w:r>
    </w:p>
    <w:p w14:paraId="4426B001" w14:textId="77777777" w:rsidR="00205C71" w:rsidRDefault="00205C71" w:rsidP="00205C71">
      <w:pPr>
        <w:pStyle w:val="Heading2"/>
        <w:shd w:val="clear" w:color="auto" w:fill="FFFFFF"/>
        <w:jc w:val="center"/>
        <w:rPr>
          <w:rFonts w:ascii="Arial" w:hAnsi="Arial" w:cs="Arial"/>
          <w:b w:val="0"/>
          <w:bCs w:val="0"/>
          <w:color w:val="212529"/>
        </w:rPr>
      </w:pPr>
      <w:r>
        <w:rPr>
          <w:rFonts w:ascii="Arial" w:hAnsi="Arial" w:cs="Arial"/>
          <w:b w:val="0"/>
          <w:bCs w:val="0"/>
          <w:color w:val="212529"/>
        </w:rPr>
        <w:t>TURBO HEAVY DUTY</w:t>
      </w:r>
    </w:p>
    <w:p w14:paraId="7E981083" w14:textId="1C9FDFB1"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w:t>
      </w:r>
      <w:r w:rsidR="00FA77BA">
        <w:rPr>
          <w:rFonts w:ascii="Arial" w:eastAsia="Times New Roman" w:hAnsi="Arial" w:cs="Arial"/>
          <w:kern w:val="0"/>
          <w:sz w:val="24"/>
          <w:szCs w:val="24"/>
          <w14:ligatures w14:val="none"/>
        </w:rPr>
        <w:t>1</w:t>
      </w:r>
      <w:r w:rsidR="00205C71">
        <w:rPr>
          <w:rFonts w:ascii="Arial" w:eastAsia="Times New Roman" w:hAnsi="Arial" w:cs="Arial"/>
          <w:kern w:val="0"/>
          <w:sz w:val="24"/>
          <w:szCs w:val="24"/>
          <w14:ligatures w14:val="none"/>
        </w:rPr>
        <w:t>4</w:t>
      </w:r>
      <w:r w:rsidRPr="000D2FA2">
        <w:rPr>
          <w:rFonts w:ascii="Arial" w:eastAsia="Times New Roman" w:hAnsi="Arial" w:cs="Arial"/>
          <w:kern w:val="0"/>
          <w:sz w:val="24"/>
          <w:szCs w:val="24"/>
          <w14:ligatures w14:val="none"/>
        </w:rPr>
        <w:t>0 reviews)</w:t>
      </w:r>
    </w:p>
    <w:p w14:paraId="19D56ABE" w14:textId="77777777" w:rsidR="00205C71" w:rsidRPr="00205C71" w:rsidRDefault="00205C71" w:rsidP="00205C71">
      <w:pPr>
        <w:numPr>
          <w:ilvl w:val="0"/>
          <w:numId w:val="29"/>
        </w:numPr>
        <w:shd w:val="clear" w:color="auto" w:fill="FFFFFF"/>
        <w:tabs>
          <w:tab w:val="clear" w:pos="720"/>
          <w:tab w:val="num" w:pos="1800"/>
        </w:tabs>
        <w:spacing w:before="300" w:after="0" w:line="240" w:lineRule="auto"/>
        <w:ind w:left="1800"/>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Exhaust Fans</w:t>
      </w:r>
    </w:p>
    <w:p w14:paraId="2B6CC97A" w14:textId="77777777" w:rsidR="00205C71" w:rsidRPr="00205C71" w:rsidRDefault="00205C71" w:rsidP="00205C71">
      <w:pPr>
        <w:numPr>
          <w:ilvl w:val="0"/>
          <w:numId w:val="30"/>
        </w:numPr>
        <w:shd w:val="clear" w:color="auto" w:fill="FFFFFF"/>
        <w:tabs>
          <w:tab w:val="clear" w:pos="720"/>
          <w:tab w:val="num" w:pos="1800"/>
        </w:tabs>
        <w:spacing w:before="300" w:after="0" w:line="240" w:lineRule="auto"/>
        <w:ind w:left="1800"/>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Color: Black</w:t>
      </w:r>
    </w:p>
    <w:p w14:paraId="077A079E" w14:textId="77777777" w:rsidR="00205C71" w:rsidRPr="00205C71" w:rsidRDefault="00205C71" w:rsidP="00205C71">
      <w:pPr>
        <w:numPr>
          <w:ilvl w:val="0"/>
          <w:numId w:val="31"/>
        </w:numPr>
        <w:shd w:val="clear" w:color="auto" w:fill="FFFFFF"/>
        <w:tabs>
          <w:tab w:val="clear" w:pos="720"/>
          <w:tab w:val="num" w:pos="1800"/>
        </w:tabs>
        <w:spacing w:before="300" w:after="0" w:line="240" w:lineRule="auto"/>
        <w:ind w:left="1800"/>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Country of Origin: USA</w:t>
      </w:r>
    </w:p>
    <w:p w14:paraId="6F82F803" w14:textId="77777777" w:rsidR="00205C71" w:rsidRPr="00205C71" w:rsidRDefault="00205C71" w:rsidP="00205C71">
      <w:pPr>
        <w:numPr>
          <w:ilvl w:val="0"/>
          <w:numId w:val="32"/>
        </w:numPr>
        <w:shd w:val="clear" w:color="auto" w:fill="FFFFFF"/>
        <w:tabs>
          <w:tab w:val="clear" w:pos="720"/>
          <w:tab w:val="num" w:pos="1800"/>
        </w:tabs>
        <w:spacing w:before="300" w:after="0" w:line="240" w:lineRule="auto"/>
        <w:ind w:left="1800"/>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Warranty: 2 year on-site; motor &amp; LED: 5 years</w:t>
      </w:r>
    </w:p>
    <w:p w14:paraId="66180A19" w14:textId="434855F8" w:rsidR="00205C71" w:rsidRDefault="00205C71" w:rsidP="00205C71">
      <w:pPr>
        <w:shd w:val="clear" w:color="auto" w:fill="FFFFFF"/>
        <w:spacing w:before="100" w:beforeAutospacing="1" w:after="100" w:afterAutospacing="1" w:line="240" w:lineRule="auto"/>
        <w:ind w:left="72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$50.00</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$40.00</w:t>
      </w:r>
    </w:p>
    <w:p w14:paraId="67BD6ED5" w14:textId="59607FEA" w:rsidR="00C00A30" w:rsidRPr="00C00A30" w:rsidRDefault="00C00A30" w:rsidP="00FA77BA">
      <w:pPr>
        <w:shd w:val="clear" w:color="auto" w:fill="FFFFFF"/>
        <w:spacing w:before="100" w:beforeAutospacing="1" w:after="100" w:afterAutospacing="1" w:line="240" w:lineRule="auto"/>
        <w:ind w:left="360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530D1327" w:rsidR="00C00A30" w:rsidRPr="00FA77BA" w:rsidRDefault="00FA77BA"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FA77BA">
        <w:rPr>
          <w:rFonts w:ascii="Arial" w:hAnsi="Arial" w:cs="Arial"/>
          <w:color w:val="212529"/>
          <w:sz w:val="24"/>
          <w:szCs w:val="24"/>
          <w:shd w:val="clear" w:color="auto" w:fill="FFFFFF"/>
        </w:rPr>
        <w:t>Super low noise: Molded housing and fan surface minimizes noise from the fan and motor escaping to the outside. This technology can also reduce operating noise to an incredibly low level thanks to “Resonant Noise Absorption” operation, creating a quiet environment. Energy saving: The fan is compatible with a DC (Direct Current) motor to reduce power consumption and save energy. DC motors increase in temperature less than AC (Alternating Current) motors, so the recalibration time of DC motors is relatively longer.</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205C71" w:rsidRPr="00205C71" w14:paraId="4F564D77" w14:textId="77777777" w:rsidTr="00205C71">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85EC457"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69F10D9"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Black</w:t>
            </w:r>
          </w:p>
        </w:tc>
      </w:tr>
      <w:tr w:rsidR="00205C71" w:rsidRPr="00205C71" w14:paraId="67281C13" w14:textId="77777777" w:rsidTr="00205C71">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CE6B927"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A59EEB9"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Exhaust Fans</w:t>
            </w:r>
          </w:p>
        </w:tc>
      </w:tr>
      <w:tr w:rsidR="00205C71" w:rsidRPr="00205C71" w14:paraId="59E8C63A" w14:textId="77777777" w:rsidTr="00205C71">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8CA0243"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8C57365"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USA</w:t>
            </w:r>
          </w:p>
        </w:tc>
      </w:tr>
      <w:tr w:rsidR="00205C71" w:rsidRPr="00205C71" w14:paraId="704E948E" w14:textId="77777777" w:rsidTr="00205C71">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209856C"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2505EB8"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35</w:t>
            </w:r>
          </w:p>
        </w:tc>
      </w:tr>
      <w:tr w:rsidR="00205C71" w:rsidRPr="00205C71" w14:paraId="570285F5" w14:textId="77777777" w:rsidTr="00205C71">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1A5F204"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642429F"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400-500 mm</w:t>
            </w:r>
          </w:p>
        </w:tc>
      </w:tr>
      <w:tr w:rsidR="00205C71" w:rsidRPr="00205C71" w14:paraId="2F402691" w14:textId="77777777" w:rsidTr="00205C71">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6D9EAB0"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10D1DE1"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LED display</w:t>
            </w:r>
          </w:p>
        </w:tc>
      </w:tr>
      <w:tr w:rsidR="00205C71" w:rsidRPr="00205C71" w14:paraId="3EDF80EF" w14:textId="77777777" w:rsidTr="00205C71">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B145CBF"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736DD95"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Include</w:t>
            </w:r>
          </w:p>
        </w:tc>
      </w:tr>
      <w:tr w:rsidR="00205C71" w:rsidRPr="00205C71" w14:paraId="0A89F96A" w14:textId="77777777" w:rsidTr="00205C71">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F622891"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3BB110E" w14:textId="0A5AD2EC"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205C71" w:rsidRPr="00205C71" w14:paraId="40EEFB02" w14:textId="77777777" w:rsidTr="00205C71">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A321B3E"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F4BFB28"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4</w:t>
            </w:r>
          </w:p>
        </w:tc>
      </w:tr>
      <w:tr w:rsidR="00205C71" w:rsidRPr="00205C71" w14:paraId="3FB7E700" w14:textId="77777777" w:rsidTr="00205C71">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B204E86"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1713982"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Universal</w:t>
            </w:r>
          </w:p>
        </w:tc>
      </w:tr>
      <w:tr w:rsidR="00205C71" w:rsidRPr="00205C71" w14:paraId="6D231709" w14:textId="77777777" w:rsidTr="00205C71">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D25BC60"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BB86C63"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2.6/20 W</w:t>
            </w:r>
          </w:p>
        </w:tc>
      </w:tr>
      <w:tr w:rsidR="00205C71" w:rsidRPr="00205C71" w14:paraId="31E26B91" w14:textId="77777777" w:rsidTr="00205C71">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637A4E2"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FBD729A"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32 to 104°F</w:t>
            </w:r>
          </w:p>
        </w:tc>
      </w:tr>
      <w:tr w:rsidR="00205C71" w:rsidRPr="00205C71" w14:paraId="518BB00E" w14:textId="77777777" w:rsidTr="00205C71">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645698C"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FEF11D3"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0.037/0.25 A</w:t>
            </w:r>
          </w:p>
        </w:tc>
      </w:tr>
      <w:tr w:rsidR="00205C71" w:rsidRPr="00205C71" w14:paraId="271413CE" w14:textId="77777777" w:rsidTr="00205C71">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6EDF235"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171D564" w14:textId="77777777" w:rsidR="00205C71" w:rsidRPr="00205C71" w:rsidRDefault="00205C71" w:rsidP="00205C71">
            <w:pPr>
              <w:spacing w:after="0" w:line="240" w:lineRule="auto"/>
              <w:jc w:val="center"/>
              <w:rPr>
                <w:rFonts w:ascii="Arial" w:eastAsia="Times New Roman" w:hAnsi="Arial" w:cs="Arial"/>
                <w:color w:val="212529"/>
                <w:kern w:val="0"/>
                <w:sz w:val="24"/>
                <w:szCs w:val="24"/>
                <w14:ligatures w14:val="none"/>
              </w:rPr>
            </w:pPr>
            <w:r w:rsidRPr="00205C71">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9111AA">
      <w:pPr>
        <w:jc w:val="center"/>
      </w:pPr>
    </w:p>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CE498" w14:textId="77777777" w:rsidR="00BC5FBA" w:rsidRDefault="00BC5FBA">
      <w:pPr>
        <w:spacing w:after="0" w:line="240" w:lineRule="auto"/>
      </w:pPr>
      <w:r>
        <w:separator/>
      </w:r>
    </w:p>
  </w:endnote>
  <w:endnote w:type="continuationSeparator" w:id="0">
    <w:p w14:paraId="63120639" w14:textId="77777777" w:rsidR="00BC5FBA" w:rsidRDefault="00BC5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CEF9A" w14:textId="77777777" w:rsidR="00BC5FBA" w:rsidRDefault="00BC5FBA">
      <w:pPr>
        <w:spacing w:after="0" w:line="240" w:lineRule="auto"/>
      </w:pPr>
      <w:r>
        <w:separator/>
      </w:r>
    </w:p>
  </w:footnote>
  <w:footnote w:type="continuationSeparator" w:id="0">
    <w:p w14:paraId="2D890596" w14:textId="77777777" w:rsidR="00BC5FBA" w:rsidRDefault="00BC5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0788"/>
    <w:multiLevelType w:val="multilevel"/>
    <w:tmpl w:val="1834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61E75"/>
    <w:multiLevelType w:val="multilevel"/>
    <w:tmpl w:val="44C4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416FF"/>
    <w:multiLevelType w:val="multilevel"/>
    <w:tmpl w:val="B04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47D37"/>
    <w:multiLevelType w:val="multilevel"/>
    <w:tmpl w:val="D5B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10DAB"/>
    <w:multiLevelType w:val="multilevel"/>
    <w:tmpl w:val="FAEE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73331281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4" w16cid:durableId="170290263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5" w16cid:durableId="197552316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6" w16cid:durableId="179721829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7" w16cid:durableId="53998102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8" w16cid:durableId="197266265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9" w16cid:durableId="169168450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0" w16cid:durableId="15344870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1" w16cid:durableId="3951843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2" w16cid:durableId="68190398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3" w16cid:durableId="174201962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4" w16cid:durableId="1149401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5" w16cid:durableId="4471698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 w16cid:durableId="49691900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 w16cid:durableId="94982588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8" w16cid:durableId="36117237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9" w16cid:durableId="213832830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0" w16cid:durableId="122043463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1" w16cid:durableId="124388075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2" w16cid:durableId="115569488">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03783"/>
    <w:rsid w:val="00136428"/>
    <w:rsid w:val="001B4A0F"/>
    <w:rsid w:val="00205C71"/>
    <w:rsid w:val="002461FC"/>
    <w:rsid w:val="002F04CC"/>
    <w:rsid w:val="005674D0"/>
    <w:rsid w:val="00694445"/>
    <w:rsid w:val="006A385A"/>
    <w:rsid w:val="00707C9D"/>
    <w:rsid w:val="009111AA"/>
    <w:rsid w:val="009F215C"/>
    <w:rsid w:val="00A11A58"/>
    <w:rsid w:val="00BC5FBA"/>
    <w:rsid w:val="00C00A30"/>
    <w:rsid w:val="00FA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1502">
      <w:bodyDiv w:val="1"/>
      <w:marLeft w:val="0"/>
      <w:marRight w:val="0"/>
      <w:marTop w:val="0"/>
      <w:marBottom w:val="0"/>
      <w:divBdr>
        <w:top w:val="none" w:sz="0" w:space="0" w:color="auto"/>
        <w:left w:val="none" w:sz="0" w:space="0" w:color="auto"/>
        <w:bottom w:val="none" w:sz="0" w:space="0" w:color="auto"/>
        <w:right w:val="none" w:sz="0" w:space="0" w:color="auto"/>
      </w:divBdr>
    </w:div>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643706672">
      <w:bodyDiv w:val="1"/>
      <w:marLeft w:val="0"/>
      <w:marRight w:val="0"/>
      <w:marTop w:val="0"/>
      <w:marBottom w:val="0"/>
      <w:divBdr>
        <w:top w:val="none" w:sz="0" w:space="0" w:color="auto"/>
        <w:left w:val="none" w:sz="0" w:space="0" w:color="auto"/>
        <w:bottom w:val="none" w:sz="0" w:space="0" w:color="auto"/>
        <w:right w:val="none" w:sz="0" w:space="0" w:color="auto"/>
      </w:divBdr>
    </w:div>
    <w:div w:id="744188039">
      <w:bodyDiv w:val="1"/>
      <w:marLeft w:val="0"/>
      <w:marRight w:val="0"/>
      <w:marTop w:val="0"/>
      <w:marBottom w:val="0"/>
      <w:divBdr>
        <w:top w:val="none" w:sz="0" w:space="0" w:color="auto"/>
        <w:left w:val="none" w:sz="0" w:space="0" w:color="auto"/>
        <w:bottom w:val="none" w:sz="0" w:space="0" w:color="auto"/>
        <w:right w:val="none" w:sz="0" w:space="0" w:color="auto"/>
      </w:divBdr>
    </w:div>
    <w:div w:id="777527117">
      <w:bodyDiv w:val="1"/>
      <w:marLeft w:val="0"/>
      <w:marRight w:val="0"/>
      <w:marTop w:val="0"/>
      <w:marBottom w:val="0"/>
      <w:divBdr>
        <w:top w:val="none" w:sz="0" w:space="0" w:color="auto"/>
        <w:left w:val="none" w:sz="0" w:space="0" w:color="auto"/>
        <w:bottom w:val="none" w:sz="0" w:space="0" w:color="auto"/>
        <w:right w:val="none" w:sz="0" w:space="0" w:color="auto"/>
      </w:divBdr>
    </w:div>
    <w:div w:id="892085167">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028531783">
      <w:bodyDiv w:val="1"/>
      <w:marLeft w:val="0"/>
      <w:marRight w:val="0"/>
      <w:marTop w:val="0"/>
      <w:marBottom w:val="0"/>
      <w:divBdr>
        <w:top w:val="none" w:sz="0" w:space="0" w:color="auto"/>
        <w:left w:val="none" w:sz="0" w:space="0" w:color="auto"/>
        <w:bottom w:val="none" w:sz="0" w:space="0" w:color="auto"/>
        <w:right w:val="none" w:sz="0" w:space="0" w:color="auto"/>
      </w:divBdr>
    </w:div>
    <w:div w:id="1091051282">
      <w:bodyDiv w:val="1"/>
      <w:marLeft w:val="0"/>
      <w:marRight w:val="0"/>
      <w:marTop w:val="0"/>
      <w:marBottom w:val="0"/>
      <w:divBdr>
        <w:top w:val="none" w:sz="0" w:space="0" w:color="auto"/>
        <w:left w:val="none" w:sz="0" w:space="0" w:color="auto"/>
        <w:bottom w:val="none" w:sz="0" w:space="0" w:color="auto"/>
        <w:right w:val="none" w:sz="0" w:space="0" w:color="auto"/>
      </w:divBdr>
    </w:div>
    <w:div w:id="1239168672">
      <w:bodyDiv w:val="1"/>
      <w:marLeft w:val="0"/>
      <w:marRight w:val="0"/>
      <w:marTop w:val="0"/>
      <w:marBottom w:val="0"/>
      <w:divBdr>
        <w:top w:val="none" w:sz="0" w:space="0" w:color="auto"/>
        <w:left w:val="none" w:sz="0" w:space="0" w:color="auto"/>
        <w:bottom w:val="none" w:sz="0" w:space="0" w:color="auto"/>
        <w:right w:val="none" w:sz="0" w:space="0" w:color="auto"/>
      </w:divBdr>
      <w:divsChild>
        <w:div w:id="966619549">
          <w:marLeft w:val="0"/>
          <w:marRight w:val="0"/>
          <w:marTop w:val="0"/>
          <w:marBottom w:val="0"/>
          <w:divBdr>
            <w:top w:val="none" w:sz="0" w:space="0" w:color="auto"/>
            <w:left w:val="none" w:sz="0" w:space="0" w:color="auto"/>
            <w:bottom w:val="none" w:sz="0" w:space="0" w:color="auto"/>
            <w:right w:val="none" w:sz="0" w:space="0" w:color="auto"/>
          </w:divBdr>
        </w:div>
      </w:divsChild>
    </w:div>
    <w:div w:id="1297175450">
      <w:bodyDiv w:val="1"/>
      <w:marLeft w:val="0"/>
      <w:marRight w:val="0"/>
      <w:marTop w:val="0"/>
      <w:marBottom w:val="0"/>
      <w:divBdr>
        <w:top w:val="none" w:sz="0" w:space="0" w:color="auto"/>
        <w:left w:val="none" w:sz="0" w:space="0" w:color="auto"/>
        <w:bottom w:val="none" w:sz="0" w:space="0" w:color="auto"/>
        <w:right w:val="none" w:sz="0" w:space="0" w:color="auto"/>
      </w:divBdr>
    </w:div>
    <w:div w:id="1374765470">
      <w:bodyDiv w:val="1"/>
      <w:marLeft w:val="0"/>
      <w:marRight w:val="0"/>
      <w:marTop w:val="0"/>
      <w:marBottom w:val="0"/>
      <w:divBdr>
        <w:top w:val="none" w:sz="0" w:space="0" w:color="auto"/>
        <w:left w:val="none" w:sz="0" w:space="0" w:color="auto"/>
        <w:bottom w:val="none" w:sz="0" w:space="0" w:color="auto"/>
        <w:right w:val="none" w:sz="0" w:space="0" w:color="auto"/>
      </w:divBdr>
    </w:div>
    <w:div w:id="1539271249">
      <w:bodyDiv w:val="1"/>
      <w:marLeft w:val="0"/>
      <w:marRight w:val="0"/>
      <w:marTop w:val="0"/>
      <w:marBottom w:val="0"/>
      <w:divBdr>
        <w:top w:val="none" w:sz="0" w:space="0" w:color="auto"/>
        <w:left w:val="none" w:sz="0" w:space="0" w:color="auto"/>
        <w:bottom w:val="none" w:sz="0" w:space="0" w:color="auto"/>
        <w:right w:val="none" w:sz="0" w:space="0" w:color="auto"/>
      </w:divBdr>
    </w:div>
    <w:div w:id="1603799673">
      <w:bodyDiv w:val="1"/>
      <w:marLeft w:val="0"/>
      <w:marRight w:val="0"/>
      <w:marTop w:val="0"/>
      <w:marBottom w:val="0"/>
      <w:divBdr>
        <w:top w:val="none" w:sz="0" w:space="0" w:color="auto"/>
        <w:left w:val="none" w:sz="0" w:space="0" w:color="auto"/>
        <w:bottom w:val="none" w:sz="0" w:space="0" w:color="auto"/>
        <w:right w:val="none" w:sz="0" w:space="0" w:color="auto"/>
      </w:divBdr>
    </w:div>
    <w:div w:id="1884323674">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010673032">
      <w:bodyDiv w:val="1"/>
      <w:marLeft w:val="0"/>
      <w:marRight w:val="0"/>
      <w:marTop w:val="0"/>
      <w:marBottom w:val="0"/>
      <w:divBdr>
        <w:top w:val="none" w:sz="0" w:space="0" w:color="auto"/>
        <w:left w:val="none" w:sz="0" w:space="0" w:color="auto"/>
        <w:bottom w:val="none" w:sz="0" w:space="0" w:color="auto"/>
        <w:right w:val="none" w:sz="0" w:space="0" w:color="auto"/>
      </w:divBdr>
    </w:div>
    <w:div w:id="2023699693">
      <w:bodyDiv w:val="1"/>
      <w:marLeft w:val="0"/>
      <w:marRight w:val="0"/>
      <w:marTop w:val="0"/>
      <w:marBottom w:val="0"/>
      <w:divBdr>
        <w:top w:val="none" w:sz="0" w:space="0" w:color="auto"/>
        <w:left w:val="none" w:sz="0" w:space="0" w:color="auto"/>
        <w:bottom w:val="none" w:sz="0" w:space="0" w:color="auto"/>
        <w:right w:val="none" w:sz="0" w:space="0" w:color="auto"/>
      </w:divBdr>
    </w:div>
    <w:div w:id="2042629377">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8</cp:revision>
  <dcterms:created xsi:type="dcterms:W3CDTF">2023-11-29T19:02:00Z</dcterms:created>
  <dcterms:modified xsi:type="dcterms:W3CDTF">2023-11-29T20:21:00Z</dcterms:modified>
</cp:coreProperties>
</file>