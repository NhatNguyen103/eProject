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55640844" w:rsidR="00C00A30" w:rsidRDefault="00136428"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136428">
        <w:rPr>
          <w:rFonts w:ascii="Arial" w:eastAsia="Times New Roman" w:hAnsi="Arial" w:cs="Arial"/>
          <w:color w:val="212529"/>
          <w:kern w:val="0"/>
          <w:sz w:val="36"/>
          <w:szCs w:val="36"/>
          <w14:ligatures w14:val="none"/>
        </w:rPr>
        <w:drawing>
          <wp:inline distT="0" distB="0" distL="0" distR="0" wp14:anchorId="799DF41D" wp14:editId="086B9C9A">
            <wp:extent cx="3916680" cy="3066392"/>
            <wp:effectExtent l="0" t="0" r="7620" b="1270"/>
            <wp:docPr id="757906332" name="Picture 1" descr="A white fan with blue bl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06332" name="Picture 1" descr="A white fan with blue blades&#10;&#10;Description automatically generated"/>
                    <pic:cNvPicPr/>
                  </pic:nvPicPr>
                  <pic:blipFill>
                    <a:blip r:embed="rId8"/>
                    <a:stretch>
                      <a:fillRect/>
                    </a:stretch>
                  </pic:blipFill>
                  <pic:spPr>
                    <a:xfrm>
                      <a:off x="0" y="0"/>
                      <a:ext cx="3922368" cy="3070845"/>
                    </a:xfrm>
                    <a:prstGeom prst="rect">
                      <a:avLst/>
                    </a:prstGeom>
                  </pic:spPr>
                </pic:pic>
              </a:graphicData>
            </a:graphic>
          </wp:inline>
        </w:drawing>
      </w:r>
    </w:p>
    <w:p w14:paraId="3516CB84" w14:textId="77777777" w:rsidR="00136428" w:rsidRDefault="00136428" w:rsidP="00136428">
      <w:pPr>
        <w:pStyle w:val="Heading2"/>
        <w:shd w:val="clear" w:color="auto" w:fill="FFFFFF"/>
        <w:jc w:val="center"/>
        <w:rPr>
          <w:rFonts w:ascii="Arial" w:hAnsi="Arial" w:cs="Arial"/>
          <w:b w:val="0"/>
          <w:bCs w:val="0"/>
          <w:color w:val="212529"/>
        </w:rPr>
      </w:pPr>
      <w:r>
        <w:rPr>
          <w:rFonts w:ascii="Arial" w:hAnsi="Arial" w:cs="Arial"/>
          <w:b w:val="0"/>
          <w:bCs w:val="0"/>
          <w:color w:val="212529"/>
        </w:rPr>
        <w:t>PENTACOOL SERIES WHITE</w:t>
      </w:r>
    </w:p>
    <w:p w14:paraId="7E981083" w14:textId="73D35934"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136428">
        <w:rPr>
          <w:rFonts w:ascii="Arial" w:eastAsia="Times New Roman" w:hAnsi="Arial" w:cs="Arial"/>
          <w:kern w:val="0"/>
          <w:sz w:val="24"/>
          <w:szCs w:val="24"/>
          <w14:ligatures w14:val="none"/>
        </w:rPr>
        <w:t>19</w:t>
      </w:r>
      <w:r w:rsidRPr="000D2FA2">
        <w:rPr>
          <w:rFonts w:ascii="Arial" w:eastAsia="Times New Roman" w:hAnsi="Arial" w:cs="Arial"/>
          <w:kern w:val="0"/>
          <w:sz w:val="24"/>
          <w:szCs w:val="24"/>
          <w14:ligatures w14:val="none"/>
        </w:rPr>
        <w:t>0 reviews)</w:t>
      </w:r>
    </w:p>
    <w:p w14:paraId="2C867856" w14:textId="77777777" w:rsidR="00136428" w:rsidRPr="00136428" w:rsidRDefault="00136428" w:rsidP="00136428">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Standing Fans</w:t>
      </w:r>
    </w:p>
    <w:p w14:paraId="3DC34486" w14:textId="77777777" w:rsidR="00136428" w:rsidRPr="00136428" w:rsidRDefault="00136428" w:rsidP="00136428">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Color: Blue</w:t>
      </w:r>
    </w:p>
    <w:p w14:paraId="072894E3" w14:textId="77777777" w:rsidR="00136428" w:rsidRPr="00136428" w:rsidRDefault="00136428" w:rsidP="00136428">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Country of Origin: China</w:t>
      </w:r>
    </w:p>
    <w:p w14:paraId="3AE47187" w14:textId="77777777" w:rsidR="00136428" w:rsidRPr="00136428" w:rsidRDefault="00136428" w:rsidP="00136428">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Warranty: 2 year on-site; motor &amp; LED: 5 years</w:t>
      </w:r>
    </w:p>
    <w:p w14:paraId="647666A9" w14:textId="2D4D3BFC" w:rsidR="00136428" w:rsidRDefault="00136428" w:rsidP="00136428">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$70.00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$50.00</w:t>
      </w:r>
    </w:p>
    <w:p w14:paraId="67BD6ED5" w14:textId="707C1D21"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136428" w:rsidRPr="00136428" w14:paraId="30236111"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B56D32A"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CEFA1EA"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Blue</w:t>
            </w:r>
          </w:p>
        </w:tc>
      </w:tr>
      <w:tr w:rsidR="00136428" w:rsidRPr="00136428" w14:paraId="49607086"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84F9D35"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14EDC27"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Standing Fans</w:t>
            </w:r>
          </w:p>
        </w:tc>
      </w:tr>
      <w:tr w:rsidR="00136428" w:rsidRPr="00136428" w14:paraId="43ED82C6"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3C9B2E7"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E10E47"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China</w:t>
            </w:r>
          </w:p>
        </w:tc>
      </w:tr>
      <w:tr w:rsidR="00136428" w:rsidRPr="00136428" w14:paraId="259B3025"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9BEBCA0"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556FFAB"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22</w:t>
            </w:r>
          </w:p>
        </w:tc>
      </w:tr>
      <w:tr w:rsidR="00136428" w:rsidRPr="00136428" w14:paraId="622D9A34"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D92BA02"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0F6ABE8"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1m - 1.5m</w:t>
            </w:r>
          </w:p>
        </w:tc>
      </w:tr>
      <w:tr w:rsidR="00136428" w:rsidRPr="00136428" w14:paraId="507526B7"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A819C34"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9522C2B"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LED display</w:t>
            </w:r>
          </w:p>
        </w:tc>
      </w:tr>
      <w:tr w:rsidR="00136428" w:rsidRPr="00136428" w14:paraId="5548E84C"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95B240E"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883044D"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Include</w:t>
            </w:r>
          </w:p>
        </w:tc>
      </w:tr>
      <w:tr w:rsidR="00136428" w:rsidRPr="00136428" w14:paraId="4D7F4929"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9047BDB"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C106F00" w14:textId="5A8D20E5"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136428" w:rsidRPr="00136428" w14:paraId="0ADAEA57"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72694F8"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E2DB73A"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3</w:t>
            </w:r>
          </w:p>
        </w:tc>
      </w:tr>
      <w:tr w:rsidR="00136428" w:rsidRPr="00136428" w14:paraId="366A1689"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B5CBCE9"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FC7FE0C"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Universal</w:t>
            </w:r>
          </w:p>
        </w:tc>
      </w:tr>
      <w:tr w:rsidR="00136428" w:rsidRPr="00136428" w14:paraId="003CB32A"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EEF4922"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CD55C24"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2.6/20 W</w:t>
            </w:r>
          </w:p>
        </w:tc>
      </w:tr>
      <w:tr w:rsidR="00136428" w:rsidRPr="00136428" w14:paraId="0B5FAEE2"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3B1FCD1"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E3CBE5C"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40 to 120°F</w:t>
            </w:r>
          </w:p>
        </w:tc>
      </w:tr>
      <w:tr w:rsidR="00136428" w:rsidRPr="00136428" w14:paraId="68DC611D"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0C4D74F"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A84EF47"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0.037/0.25 A</w:t>
            </w:r>
          </w:p>
        </w:tc>
      </w:tr>
      <w:tr w:rsidR="00136428" w:rsidRPr="00136428" w14:paraId="64944B5F" w14:textId="77777777" w:rsidTr="0013642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9868C12"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9B87603" w14:textId="77777777" w:rsidR="00136428" w:rsidRPr="00136428" w:rsidRDefault="00136428" w:rsidP="00136428">
            <w:pPr>
              <w:spacing w:after="0" w:line="240" w:lineRule="auto"/>
              <w:jc w:val="center"/>
              <w:rPr>
                <w:rFonts w:ascii="Arial" w:eastAsia="Times New Roman" w:hAnsi="Arial" w:cs="Arial"/>
                <w:color w:val="212529"/>
                <w:kern w:val="0"/>
                <w:sz w:val="24"/>
                <w:szCs w:val="24"/>
                <w14:ligatures w14:val="none"/>
              </w:rPr>
            </w:pPr>
            <w:r w:rsidRPr="00136428">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2B9E" w14:textId="77777777" w:rsidR="006A385A" w:rsidRDefault="006A385A">
      <w:pPr>
        <w:spacing w:after="0" w:line="240" w:lineRule="auto"/>
      </w:pPr>
      <w:r>
        <w:separator/>
      </w:r>
    </w:p>
  </w:endnote>
  <w:endnote w:type="continuationSeparator" w:id="0">
    <w:p w14:paraId="406B869F" w14:textId="77777777" w:rsidR="006A385A" w:rsidRDefault="006A3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518AA" w14:textId="77777777" w:rsidR="006A385A" w:rsidRDefault="006A385A">
      <w:pPr>
        <w:spacing w:after="0" w:line="240" w:lineRule="auto"/>
      </w:pPr>
      <w:r>
        <w:separator/>
      </w:r>
    </w:p>
  </w:footnote>
  <w:footnote w:type="continuationSeparator" w:id="0">
    <w:p w14:paraId="78273126" w14:textId="77777777" w:rsidR="006A385A" w:rsidRDefault="006A3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36428"/>
    <w:rsid w:val="001B4A0F"/>
    <w:rsid w:val="002461FC"/>
    <w:rsid w:val="005674D0"/>
    <w:rsid w:val="006A385A"/>
    <w:rsid w:val="00707C9D"/>
    <w:rsid w:val="00A11A58"/>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2023-11-29T19:56:00Z</dcterms:modified>
</cp:coreProperties>
</file>