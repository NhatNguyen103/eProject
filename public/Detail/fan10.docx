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963E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14:ligatures w14:val="none"/>
        </w:rPr>
      </w:pPr>
    </w:p>
    <w:p w14:paraId="755ADF99" w14:textId="77777777" w:rsid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sectPr w:rsidR="00C00A30" w:rsidSect="00326E19">
          <w:headerReference w:type="default" r:id="rId7"/>
          <w:pgSz w:w="12240" w:h="15840" w:code="1"/>
          <w:pgMar w:top="864" w:right="864" w:bottom="864" w:left="864" w:header="0" w:footer="0" w:gutter="0"/>
          <w:cols w:space="720"/>
          <w:docGrid w:linePitch="360"/>
        </w:sectPr>
      </w:pPr>
    </w:p>
    <w:p w14:paraId="3A40D776" w14:textId="2611BC3A" w:rsidR="00C00A30" w:rsidRDefault="005674D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drawing>
          <wp:inline distT="0" distB="0" distL="0" distR="0" wp14:anchorId="116ED5DD" wp14:editId="078D2FB0">
            <wp:extent cx="4424347" cy="3474720"/>
            <wp:effectExtent l="0" t="0" r="0" b="0"/>
            <wp:docPr id="1025051137" name="Picture 1" descr="A white ceiling fan with a white f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51137" name="Picture 1" descr="A white ceiling fan with a white f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760" cy="3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F7E1" w14:textId="77777777" w:rsidR="005674D0" w:rsidRPr="005674D0" w:rsidRDefault="005674D0" w:rsidP="005674D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  <w:t>VERPHY WHITE ALUMINIUM</w:t>
      </w:r>
    </w:p>
    <w:p w14:paraId="7E981083" w14:textId="0AC1DCC9" w:rsidR="00C00A30" w:rsidRPr="001E76B6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color w:val="212529"/>
          <w:kern w:val="0"/>
          <w:sz w:val="36"/>
          <w:szCs w:val="36"/>
          <w14:ligatures w14:val="none"/>
        </w:rPr>
      </w:pPr>
      <w:r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⭐⭐⭐⭐⭐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 xml:space="preserve"> (2</w:t>
      </w:r>
      <w:r w:rsidR="005674D0">
        <w:rPr>
          <w:rFonts w:ascii="Arial" w:eastAsia="Times New Roman" w:hAnsi="Arial" w:cs="Arial"/>
          <w:kern w:val="0"/>
          <w:sz w:val="24"/>
          <w:szCs w:val="24"/>
          <w14:ligatures w14:val="none"/>
        </w:rPr>
        <w:t>3</w:t>
      </w:r>
      <w:r w:rsidRPr="000D2FA2">
        <w:rPr>
          <w:rFonts w:ascii="Arial" w:eastAsia="Times New Roman" w:hAnsi="Arial" w:cs="Arial"/>
          <w:kern w:val="0"/>
          <w:sz w:val="24"/>
          <w:szCs w:val="24"/>
          <w14:ligatures w14:val="none"/>
        </w:rPr>
        <w:t>0 reviews)</w:t>
      </w:r>
    </w:p>
    <w:p w14:paraId="03DEF166" w14:textId="77777777" w:rsidR="005674D0" w:rsidRPr="005674D0" w:rsidRDefault="005674D0" w:rsidP="005674D0">
      <w:pPr>
        <w:numPr>
          <w:ilvl w:val="0"/>
          <w:numId w:val="5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</w:t>
      </w:r>
    </w:p>
    <w:p w14:paraId="1ADF92AD" w14:textId="77777777" w:rsidR="005674D0" w:rsidRPr="005674D0" w:rsidRDefault="005674D0" w:rsidP="005674D0">
      <w:pPr>
        <w:numPr>
          <w:ilvl w:val="0"/>
          <w:numId w:val="6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Color: White</w:t>
      </w:r>
    </w:p>
    <w:p w14:paraId="0E0AA84E" w14:textId="77777777" w:rsidR="005674D0" w:rsidRPr="005674D0" w:rsidRDefault="005674D0" w:rsidP="005674D0">
      <w:pPr>
        <w:numPr>
          <w:ilvl w:val="0"/>
          <w:numId w:val="7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Country of Origin: USA</w:t>
      </w:r>
    </w:p>
    <w:p w14:paraId="49E76751" w14:textId="77777777" w:rsidR="005674D0" w:rsidRPr="005674D0" w:rsidRDefault="005674D0" w:rsidP="005674D0">
      <w:pPr>
        <w:numPr>
          <w:ilvl w:val="0"/>
          <w:numId w:val="8"/>
        </w:numPr>
        <w:shd w:val="clear" w:color="auto" w:fill="FFFFFF"/>
        <w:tabs>
          <w:tab w:val="clear" w:pos="720"/>
          <w:tab w:val="num" w:pos="1800"/>
        </w:tabs>
        <w:spacing w:before="300" w:after="0" w:line="240" w:lineRule="auto"/>
        <w:ind w:left="1800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5674D0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Warranty: 1 year on-site; motor &amp; LED: 5 years</w:t>
      </w:r>
    </w:p>
    <w:p w14:paraId="54335967" w14:textId="50F9A30D" w:rsidR="005674D0" w:rsidRDefault="005674D0" w:rsidP="005674D0">
      <w:pPr>
        <w:shd w:val="clear" w:color="auto" w:fill="FFFFFF"/>
        <w:spacing w:before="100" w:beforeAutospacing="1" w:after="100" w:afterAutospacing="1" w:line="240" w:lineRule="auto"/>
        <w:ind w:left="1440" w:firstLine="720"/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</w:pPr>
      <w:del w:id="0" w:author="Unknown">
        <w:r>
          <w:rPr>
            <w:rFonts w:ascii="Arial" w:hAnsi="Arial" w:cs="Arial"/>
            <w:color w:val="FF4500"/>
            <w:sz w:val="48"/>
            <w:szCs w:val="48"/>
            <w:shd w:val="clear" w:color="auto" w:fill="FFFFFF"/>
          </w:rPr>
          <w:delText>$729.00</w:delText>
        </w:r>
      </w:del>
      <w:r>
        <w:rPr>
          <w:rFonts w:ascii="Arial" w:hAnsi="Arial" w:cs="Arial"/>
          <w:color w:val="FF4500"/>
          <w:sz w:val="48"/>
          <w:szCs w:val="48"/>
          <w:shd w:val="clear" w:color="auto" w:fill="FFFFFF"/>
        </w:rPr>
        <w:tab/>
      </w:r>
      <w:r>
        <w:rPr>
          <w:rStyle w:val="newprice"/>
          <w:rFonts w:ascii="Arial" w:hAnsi="Arial" w:cs="Arial"/>
          <w:color w:val="FF4500"/>
          <w:sz w:val="48"/>
          <w:szCs w:val="48"/>
          <w:shd w:val="clear" w:color="auto" w:fill="FFFFFF"/>
        </w:rPr>
        <w:t>$600.00</w:t>
      </w:r>
    </w:p>
    <w:p w14:paraId="67BD6ED5" w14:textId="7EDF364E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ind w:left="3600" w:firstLine="720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t>Information</w:t>
      </w:r>
    </w:p>
    <w:p w14:paraId="6951E0D4" w14:textId="77777777" w:rsidR="00C00A30" w:rsidRPr="000D2FA2" w:rsidRDefault="00C00A3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 w:rsidRPr="000D2FA2"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t>Ceiling fans reduce perceived temperature. Ceiling fans not only circulate air and balance the heat in the room, but also spread a gentle breeze from the ceiling, effectively reducing perceived temperature levels. The perceived temperature can vary by approximately 3 degrees Celsius when there is a breeze compared to when there is no breeze. Let the device help you create a comfortable space - Motion sensor The motion sensor detects human movement and activity within its detection range. The sensor will then respond to activity intensity by changing the fan speed.</w:t>
      </w:r>
    </w:p>
    <w:p w14:paraId="052B2419" w14:textId="77777777" w:rsidR="00C00A30" w:rsidRPr="000D2FA2" w:rsidRDefault="00000000" w:rsidP="00C00A3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  <w:pict w14:anchorId="3016E4EF">
          <v:rect id="_x0000_i1025" style="width:0;height:1.5pt" o:hralign="center" o:hrstd="t" o:hr="t" fillcolor="#a0a0a0" stroked="f"/>
        </w:pict>
      </w:r>
    </w:p>
    <w:p w14:paraId="631488F4" w14:textId="77777777" w:rsidR="00C00A30" w:rsidRPr="00C00A30" w:rsidRDefault="00C00A30" w:rsidP="00C00A30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</w:pPr>
      <w:r w:rsidRPr="00C00A30">
        <w:rPr>
          <w:rFonts w:ascii="Arial" w:eastAsia="Times New Roman" w:hAnsi="Arial" w:cs="Arial"/>
          <w:color w:val="0000FF"/>
          <w:kern w:val="0"/>
          <w:sz w:val="40"/>
          <w:szCs w:val="40"/>
          <w14:ligatures w14:val="none"/>
        </w:rPr>
        <w:lastRenderedPageBreak/>
        <w:t>Description</w:t>
      </w:r>
    </w:p>
    <w:tbl>
      <w:tblPr>
        <w:tblW w:w="13500" w:type="dxa"/>
        <w:jc w:val="center"/>
        <w:tblBorders>
          <w:top w:val="single" w:sz="6" w:space="0" w:color="6F00FF"/>
          <w:left w:val="single" w:sz="6" w:space="0" w:color="6F00FF"/>
          <w:bottom w:val="single" w:sz="6" w:space="0" w:color="6F00FF"/>
          <w:right w:val="single" w:sz="6" w:space="0" w:color="6F00FF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0"/>
        <w:gridCol w:w="7500"/>
      </w:tblGrid>
      <w:tr w:rsidR="005674D0" w:rsidRPr="005674D0" w14:paraId="0AB1BB1B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6995A28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Color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4249696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White</w:t>
            </w:r>
          </w:p>
        </w:tc>
      </w:tr>
      <w:tr w:rsidR="005674D0" w:rsidRPr="005674D0" w14:paraId="519EA067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F63C0A4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0E23882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Ceiling Fans</w:t>
            </w:r>
          </w:p>
        </w:tc>
      </w:tr>
      <w:tr w:rsidR="005674D0" w:rsidRPr="005674D0" w14:paraId="291DF2AB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D7C6CB4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Country of Origin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96314B3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USA</w:t>
            </w:r>
          </w:p>
        </w:tc>
      </w:tr>
      <w:tr w:rsidR="005674D0" w:rsidRPr="005674D0" w14:paraId="4611E4E1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CF34337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Series Number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B667E8F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10</w:t>
            </w:r>
          </w:p>
        </w:tc>
      </w:tr>
      <w:tr w:rsidR="005674D0" w:rsidRPr="005674D0" w14:paraId="1C0841D6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78656AB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Height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7B7AA2D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400-700 mm</w:t>
            </w:r>
          </w:p>
        </w:tc>
      </w:tr>
      <w:tr w:rsidR="005674D0" w:rsidRPr="005674D0" w14:paraId="4E7AACA3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03D27F25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Fan mode indicator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3D645E19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LED display</w:t>
            </w:r>
          </w:p>
        </w:tc>
      </w:tr>
      <w:tr w:rsidR="005674D0" w:rsidRPr="005674D0" w14:paraId="0B82E4BD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533DD4F6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Remote Control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61FC2DA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Include</w:t>
            </w:r>
          </w:p>
        </w:tc>
      </w:tr>
      <w:tr w:rsidR="005674D0" w:rsidRPr="005674D0" w14:paraId="01C4479C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78DDB56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IP rating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58244051" w14:textId="5FF2E281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eastAsia="Times New Roman" w:hAnsi="Segoe UI Emoji" w:cs="Segoe UI Emoji"/>
                <w:kern w:val="0"/>
                <w:sz w:val="24"/>
                <w:szCs w:val="24"/>
                <w14:ligatures w14:val="none"/>
              </w:rPr>
              <w:t>⭐⭐⭐⭐⭐</w:t>
            </w:r>
          </w:p>
        </w:tc>
      </w:tr>
      <w:tr w:rsidR="005674D0" w:rsidRPr="005674D0" w14:paraId="250EE0EA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61FBD987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Number of Blades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5D4F02E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6</w:t>
            </w:r>
          </w:p>
        </w:tc>
      </w:tr>
      <w:tr w:rsidR="005674D0" w:rsidRPr="005674D0" w14:paraId="1BCC0774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6D7406F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Mount Type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4ACFAA7B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Universal</w:t>
            </w:r>
          </w:p>
        </w:tc>
      </w:tr>
      <w:tr w:rsidR="005674D0" w:rsidRPr="005674D0" w14:paraId="369B47E8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D46ADA7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Input Power and Required Breaker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1B80C892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2.6/20 W</w:t>
            </w:r>
          </w:p>
        </w:tc>
      </w:tr>
      <w:tr w:rsidR="005674D0" w:rsidRPr="005674D0" w14:paraId="34982913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7E2251F7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Operating Temperature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5AF63E6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32 to 104°F</w:t>
            </w:r>
          </w:p>
        </w:tc>
      </w:tr>
      <w:tr w:rsidR="005674D0" w:rsidRPr="005674D0" w14:paraId="5A5998D1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4C6C926C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Current (min/max speed)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7C3A0EE0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0.038/0.29 A</w:t>
            </w:r>
          </w:p>
        </w:tc>
      </w:tr>
      <w:tr w:rsidR="005674D0" w:rsidRPr="005674D0" w14:paraId="06A83D55" w14:textId="77777777" w:rsidTr="005674D0">
        <w:trPr>
          <w:jc w:val="center"/>
        </w:trPr>
        <w:tc>
          <w:tcPr>
            <w:tcW w:w="6000" w:type="dxa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C4BCB4"/>
            <w:vAlign w:val="center"/>
            <w:hideMark/>
          </w:tcPr>
          <w:p w14:paraId="3A486411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6F00FF"/>
              <w:left w:val="single" w:sz="6" w:space="0" w:color="6F00FF"/>
              <w:bottom w:val="single" w:sz="6" w:space="0" w:color="6F00FF"/>
              <w:right w:val="single" w:sz="6" w:space="0" w:color="6F00FF"/>
            </w:tcBorders>
            <w:shd w:val="clear" w:color="auto" w:fill="FFFFFF"/>
            <w:vAlign w:val="center"/>
            <w:hideMark/>
          </w:tcPr>
          <w:p w14:paraId="0633A75D" w14:textId="77777777" w:rsidR="005674D0" w:rsidRPr="005674D0" w:rsidRDefault="005674D0" w:rsidP="005674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</w:pPr>
            <w:r w:rsidRPr="005674D0">
              <w:rPr>
                <w:rFonts w:ascii="Arial" w:eastAsia="Times New Roman" w:hAnsi="Arial" w:cs="Arial"/>
                <w:color w:val="212529"/>
                <w:kern w:val="0"/>
                <w:sz w:val="24"/>
                <w:szCs w:val="24"/>
                <w14:ligatures w14:val="none"/>
              </w:rPr>
              <w:t>1 year on-site; motor &amp; LED: 5 years</w:t>
            </w:r>
          </w:p>
        </w:tc>
      </w:tr>
    </w:tbl>
    <w:p w14:paraId="6BC627C2" w14:textId="77777777" w:rsidR="00C00A30" w:rsidRDefault="00C00A30" w:rsidP="00C00A30"/>
    <w:p w14:paraId="65B1BD22" w14:textId="2E81D3CB" w:rsidR="00A11A58" w:rsidRPr="00C00A30" w:rsidRDefault="00A11A58" w:rsidP="00C00A30"/>
    <w:sectPr w:rsidR="00A11A58" w:rsidRPr="00C00A30" w:rsidSect="00326E1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1D56B" w14:textId="77777777" w:rsidR="00015F31" w:rsidRDefault="00015F31">
      <w:pPr>
        <w:spacing w:after="0" w:line="240" w:lineRule="auto"/>
      </w:pPr>
      <w:r>
        <w:separator/>
      </w:r>
    </w:p>
  </w:endnote>
  <w:endnote w:type="continuationSeparator" w:id="0">
    <w:p w14:paraId="35A6FACD" w14:textId="77777777" w:rsidR="00015F31" w:rsidRDefault="00015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133E1" w14:textId="77777777" w:rsidR="00015F31" w:rsidRDefault="00015F31">
      <w:pPr>
        <w:spacing w:after="0" w:line="240" w:lineRule="auto"/>
      </w:pPr>
      <w:r>
        <w:separator/>
      </w:r>
    </w:p>
  </w:footnote>
  <w:footnote w:type="continuationSeparator" w:id="0">
    <w:p w14:paraId="624037F4" w14:textId="77777777" w:rsidR="00015F31" w:rsidRDefault="00015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0AA84" w14:textId="77777777" w:rsidR="002461FC" w:rsidRDefault="00000000">
    <w:pPr>
      <w:pStyle w:val="Header"/>
    </w:pPr>
    <w:r w:rsidRPr="00394E03">
      <w:rPr>
        <w:noProof/>
      </w:rPr>
      <w:drawing>
        <wp:inline distT="0" distB="0" distL="0" distR="0" wp14:anchorId="0F2B93B8" wp14:editId="15CEACB9">
          <wp:extent cx="2456597" cy="731520"/>
          <wp:effectExtent l="0" t="0" r="1270" b="0"/>
          <wp:docPr id="119548198" name="Picture 119548198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372090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66240" cy="734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0321A"/>
    <w:multiLevelType w:val="multilevel"/>
    <w:tmpl w:val="BE0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A6C40"/>
    <w:multiLevelType w:val="multilevel"/>
    <w:tmpl w:val="2230F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78728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1220483426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16832410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3626858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86186754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26045778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1294947869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50706236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30"/>
    <w:rsid w:val="00015F31"/>
    <w:rsid w:val="002461FC"/>
    <w:rsid w:val="005674D0"/>
    <w:rsid w:val="00A11A58"/>
    <w:rsid w:val="00C0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39D0"/>
  <w15:chartTrackingRefBased/>
  <w15:docId w15:val="{32950B88-53CF-41AB-8396-BCC48BBE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A30"/>
  </w:style>
  <w:style w:type="paragraph" w:styleId="Heading2">
    <w:name w:val="heading 2"/>
    <w:basedOn w:val="Normal"/>
    <w:link w:val="Heading2Char"/>
    <w:uiPriority w:val="9"/>
    <w:qFormat/>
    <w:rsid w:val="005674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A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A30"/>
  </w:style>
  <w:style w:type="character" w:customStyle="1" w:styleId="newprice">
    <w:name w:val="newprice"/>
    <w:basedOn w:val="DefaultParagraphFont"/>
    <w:rsid w:val="00C00A30"/>
  </w:style>
  <w:style w:type="character" w:customStyle="1" w:styleId="Heading2Char">
    <w:name w:val="Heading 2 Char"/>
    <w:basedOn w:val="DefaultParagraphFont"/>
    <w:link w:val="Heading2"/>
    <w:uiPriority w:val="9"/>
    <w:rsid w:val="005674D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0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NHẬT</dc:creator>
  <cp:keywords/>
  <dc:description/>
  <cp:lastModifiedBy>NGUYỄN VĂN NHẬT</cp:lastModifiedBy>
  <cp:revision>2</cp:revision>
  <dcterms:created xsi:type="dcterms:W3CDTF">2023-11-29T19:02:00Z</dcterms:created>
  <dcterms:modified xsi:type="dcterms:W3CDTF">2023-11-29T19:34:00Z</dcterms:modified>
</cp:coreProperties>
</file>