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963E9" w14:textId="77777777" w:rsidR="00C00A30" w:rsidRDefault="00C00A30" w:rsidP="00C00A30">
      <w:pPr>
        <w:shd w:val="clear" w:color="auto" w:fill="FFFFFF"/>
        <w:spacing w:before="100" w:beforeAutospacing="1" w:after="100" w:afterAutospacing="1" w:line="240" w:lineRule="auto"/>
        <w:rPr>
          <w:rFonts w:ascii="Arial" w:eastAsia="Times New Roman" w:hAnsi="Arial" w:cs="Arial"/>
          <w:color w:val="0000FF"/>
          <w:kern w:val="0"/>
          <w:sz w:val="24"/>
          <w:szCs w:val="24"/>
          <w14:ligatures w14:val="none"/>
        </w:rPr>
      </w:pPr>
    </w:p>
    <w:p w14:paraId="755ADF99" w14:textId="77777777" w:rsidR="00C00A30" w:rsidRDefault="00C00A30" w:rsidP="00C00A30">
      <w:pPr>
        <w:shd w:val="clear" w:color="auto" w:fill="FFFFFF"/>
        <w:spacing w:before="100" w:beforeAutospacing="1" w:after="100" w:afterAutospacing="1" w:line="240" w:lineRule="auto"/>
        <w:jc w:val="center"/>
        <w:outlineLvl w:val="1"/>
        <w:rPr>
          <w:rFonts w:ascii="Arial" w:eastAsia="Times New Roman" w:hAnsi="Arial" w:cs="Arial"/>
          <w:color w:val="212529"/>
          <w:kern w:val="0"/>
          <w:sz w:val="36"/>
          <w:szCs w:val="36"/>
          <w14:ligatures w14:val="none"/>
        </w:rPr>
        <w:sectPr w:rsidR="00C00A30" w:rsidSect="00326E19">
          <w:headerReference w:type="default" r:id="rId7"/>
          <w:pgSz w:w="12240" w:h="15840" w:code="1"/>
          <w:pgMar w:top="864" w:right="864" w:bottom="864" w:left="864" w:header="0" w:footer="0" w:gutter="0"/>
          <w:cols w:space="720"/>
          <w:docGrid w:linePitch="360"/>
        </w:sectPr>
      </w:pPr>
    </w:p>
    <w:p w14:paraId="3A40D776" w14:textId="3B28BAE8" w:rsidR="00C00A30" w:rsidRDefault="001158FE" w:rsidP="00C00A30">
      <w:pPr>
        <w:shd w:val="clear" w:color="auto" w:fill="FFFFFF"/>
        <w:spacing w:before="100" w:beforeAutospacing="1" w:after="100" w:afterAutospacing="1" w:line="240" w:lineRule="auto"/>
        <w:jc w:val="center"/>
        <w:outlineLvl w:val="1"/>
        <w:rPr>
          <w:rFonts w:ascii="Arial" w:eastAsia="Times New Roman" w:hAnsi="Arial" w:cs="Arial"/>
          <w:color w:val="212529"/>
          <w:kern w:val="0"/>
          <w:sz w:val="36"/>
          <w:szCs w:val="36"/>
          <w14:ligatures w14:val="none"/>
        </w:rPr>
      </w:pPr>
      <w:r w:rsidRPr="001158FE">
        <w:rPr>
          <w:rFonts w:ascii="Arial" w:eastAsia="Times New Roman" w:hAnsi="Arial" w:cs="Arial"/>
          <w:color w:val="212529"/>
          <w:kern w:val="0"/>
          <w:sz w:val="36"/>
          <w:szCs w:val="36"/>
          <w14:ligatures w14:val="none"/>
        </w:rPr>
        <w:drawing>
          <wp:inline distT="0" distB="0" distL="0" distR="0" wp14:anchorId="24971E37" wp14:editId="5CAD2C89">
            <wp:extent cx="4236720" cy="3334606"/>
            <wp:effectExtent l="0" t="0" r="0" b="0"/>
            <wp:docPr id="431595500" name="Picture 1" descr="A blue and white f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595500" name="Picture 1" descr="A blue and white fan&#10;&#10;Description automatically generated"/>
                    <pic:cNvPicPr/>
                  </pic:nvPicPr>
                  <pic:blipFill>
                    <a:blip r:embed="rId8"/>
                    <a:stretch>
                      <a:fillRect/>
                    </a:stretch>
                  </pic:blipFill>
                  <pic:spPr>
                    <a:xfrm>
                      <a:off x="0" y="0"/>
                      <a:ext cx="4240355" cy="3337467"/>
                    </a:xfrm>
                    <a:prstGeom prst="rect">
                      <a:avLst/>
                    </a:prstGeom>
                  </pic:spPr>
                </pic:pic>
              </a:graphicData>
            </a:graphic>
          </wp:inline>
        </w:drawing>
      </w:r>
    </w:p>
    <w:p w14:paraId="37CEC3B2" w14:textId="77777777" w:rsidR="001158FE" w:rsidRDefault="001158FE" w:rsidP="001158FE">
      <w:pPr>
        <w:pStyle w:val="Heading2"/>
        <w:shd w:val="clear" w:color="auto" w:fill="FFFFFF"/>
        <w:jc w:val="center"/>
        <w:rPr>
          <w:rFonts w:ascii="Arial" w:hAnsi="Arial" w:cs="Arial"/>
          <w:b w:val="0"/>
          <w:bCs w:val="0"/>
          <w:color w:val="212529"/>
        </w:rPr>
      </w:pPr>
      <w:r>
        <w:rPr>
          <w:rFonts w:ascii="Arial" w:hAnsi="Arial" w:cs="Arial"/>
          <w:b w:val="0"/>
          <w:bCs w:val="0"/>
          <w:color w:val="212529"/>
        </w:rPr>
        <w:t>LINETTO SERIES BLUE</w:t>
      </w:r>
    </w:p>
    <w:p w14:paraId="7E981083" w14:textId="3A4796AC" w:rsidR="00C00A30" w:rsidRPr="001E76B6" w:rsidRDefault="00C00A30" w:rsidP="00C00A30">
      <w:pPr>
        <w:shd w:val="clear" w:color="auto" w:fill="FFFFFF"/>
        <w:spacing w:before="100" w:beforeAutospacing="1" w:after="100" w:afterAutospacing="1" w:line="240" w:lineRule="auto"/>
        <w:jc w:val="center"/>
        <w:outlineLvl w:val="1"/>
        <w:rPr>
          <w:rFonts w:ascii="Arial" w:eastAsia="Times New Roman" w:hAnsi="Arial" w:cs="Arial"/>
          <w:color w:val="212529"/>
          <w:kern w:val="0"/>
          <w:sz w:val="36"/>
          <w:szCs w:val="36"/>
          <w14:ligatures w14:val="none"/>
        </w:rPr>
      </w:pPr>
      <w:r>
        <w:rPr>
          <w:rFonts w:ascii="Segoe UI Emoji" w:eastAsia="Times New Roman" w:hAnsi="Segoe UI Emoji" w:cs="Segoe UI Emoji"/>
          <w:kern w:val="0"/>
          <w:sz w:val="24"/>
          <w:szCs w:val="24"/>
          <w14:ligatures w14:val="none"/>
        </w:rPr>
        <w:t>⭐⭐⭐⭐⭐</w:t>
      </w:r>
      <w:r w:rsidRPr="000D2FA2">
        <w:rPr>
          <w:rFonts w:ascii="Arial" w:eastAsia="Times New Roman" w:hAnsi="Arial" w:cs="Arial"/>
          <w:kern w:val="0"/>
          <w:sz w:val="24"/>
          <w:szCs w:val="24"/>
          <w14:ligatures w14:val="none"/>
        </w:rPr>
        <w:t xml:space="preserve"> (</w:t>
      </w:r>
      <w:r w:rsidR="00136428">
        <w:rPr>
          <w:rFonts w:ascii="Arial" w:eastAsia="Times New Roman" w:hAnsi="Arial" w:cs="Arial"/>
          <w:kern w:val="0"/>
          <w:sz w:val="24"/>
          <w:szCs w:val="24"/>
          <w14:ligatures w14:val="none"/>
        </w:rPr>
        <w:t>1</w:t>
      </w:r>
      <w:r w:rsidR="009111AA">
        <w:rPr>
          <w:rFonts w:ascii="Arial" w:eastAsia="Times New Roman" w:hAnsi="Arial" w:cs="Arial"/>
          <w:kern w:val="0"/>
          <w:sz w:val="24"/>
          <w:szCs w:val="24"/>
          <w14:ligatures w14:val="none"/>
        </w:rPr>
        <w:t>0</w:t>
      </w:r>
      <w:r w:rsidRPr="000D2FA2">
        <w:rPr>
          <w:rFonts w:ascii="Arial" w:eastAsia="Times New Roman" w:hAnsi="Arial" w:cs="Arial"/>
          <w:kern w:val="0"/>
          <w:sz w:val="24"/>
          <w:szCs w:val="24"/>
          <w14:ligatures w14:val="none"/>
        </w:rPr>
        <w:t>0 reviews)</w:t>
      </w:r>
    </w:p>
    <w:p w14:paraId="47752013" w14:textId="77777777" w:rsidR="001158FE" w:rsidRPr="001158FE" w:rsidRDefault="001158FE" w:rsidP="001158FE">
      <w:pPr>
        <w:numPr>
          <w:ilvl w:val="0"/>
          <w:numId w:val="21"/>
        </w:numPr>
        <w:shd w:val="clear" w:color="auto" w:fill="FFFFFF"/>
        <w:tabs>
          <w:tab w:val="clear" w:pos="720"/>
          <w:tab w:val="num" w:pos="2160"/>
        </w:tabs>
        <w:spacing w:before="300" w:after="0" w:line="240" w:lineRule="auto"/>
        <w:ind w:left="2160"/>
        <w:rPr>
          <w:rFonts w:ascii="Arial" w:eastAsia="Times New Roman" w:hAnsi="Arial" w:cs="Arial"/>
          <w:color w:val="212529"/>
          <w:kern w:val="0"/>
          <w:sz w:val="24"/>
          <w:szCs w:val="24"/>
          <w14:ligatures w14:val="none"/>
        </w:rPr>
      </w:pPr>
      <w:r w:rsidRPr="001158FE">
        <w:rPr>
          <w:rFonts w:ascii="Arial" w:eastAsia="Times New Roman" w:hAnsi="Arial" w:cs="Arial"/>
          <w:color w:val="212529"/>
          <w:kern w:val="0"/>
          <w:sz w:val="24"/>
          <w:szCs w:val="24"/>
          <w14:ligatures w14:val="none"/>
        </w:rPr>
        <w:t>Table Fans</w:t>
      </w:r>
    </w:p>
    <w:p w14:paraId="735C640C" w14:textId="77777777" w:rsidR="001158FE" w:rsidRPr="001158FE" w:rsidRDefault="001158FE" w:rsidP="001158FE">
      <w:pPr>
        <w:numPr>
          <w:ilvl w:val="0"/>
          <w:numId w:val="22"/>
        </w:numPr>
        <w:shd w:val="clear" w:color="auto" w:fill="FFFFFF"/>
        <w:tabs>
          <w:tab w:val="clear" w:pos="720"/>
          <w:tab w:val="num" w:pos="2160"/>
        </w:tabs>
        <w:spacing w:before="300" w:after="0" w:line="240" w:lineRule="auto"/>
        <w:ind w:left="2160"/>
        <w:rPr>
          <w:rFonts w:ascii="Arial" w:eastAsia="Times New Roman" w:hAnsi="Arial" w:cs="Arial"/>
          <w:color w:val="212529"/>
          <w:kern w:val="0"/>
          <w:sz w:val="24"/>
          <w:szCs w:val="24"/>
          <w14:ligatures w14:val="none"/>
        </w:rPr>
      </w:pPr>
      <w:r w:rsidRPr="001158FE">
        <w:rPr>
          <w:rFonts w:ascii="Arial" w:eastAsia="Times New Roman" w:hAnsi="Arial" w:cs="Arial"/>
          <w:color w:val="212529"/>
          <w:kern w:val="0"/>
          <w:sz w:val="24"/>
          <w:szCs w:val="24"/>
          <w14:ligatures w14:val="none"/>
        </w:rPr>
        <w:t>Color: Blue</w:t>
      </w:r>
    </w:p>
    <w:p w14:paraId="3A7716D2" w14:textId="77777777" w:rsidR="001158FE" w:rsidRPr="001158FE" w:rsidRDefault="001158FE" w:rsidP="001158FE">
      <w:pPr>
        <w:numPr>
          <w:ilvl w:val="0"/>
          <w:numId w:val="23"/>
        </w:numPr>
        <w:shd w:val="clear" w:color="auto" w:fill="FFFFFF"/>
        <w:tabs>
          <w:tab w:val="clear" w:pos="720"/>
          <w:tab w:val="num" w:pos="2160"/>
        </w:tabs>
        <w:spacing w:before="300" w:after="0" w:line="240" w:lineRule="auto"/>
        <w:ind w:left="2160"/>
        <w:rPr>
          <w:rFonts w:ascii="Arial" w:eastAsia="Times New Roman" w:hAnsi="Arial" w:cs="Arial"/>
          <w:color w:val="212529"/>
          <w:kern w:val="0"/>
          <w:sz w:val="24"/>
          <w:szCs w:val="24"/>
          <w14:ligatures w14:val="none"/>
        </w:rPr>
      </w:pPr>
      <w:r w:rsidRPr="001158FE">
        <w:rPr>
          <w:rFonts w:ascii="Arial" w:eastAsia="Times New Roman" w:hAnsi="Arial" w:cs="Arial"/>
          <w:color w:val="212529"/>
          <w:kern w:val="0"/>
          <w:sz w:val="24"/>
          <w:szCs w:val="24"/>
          <w14:ligatures w14:val="none"/>
        </w:rPr>
        <w:t>Country of Origin: China</w:t>
      </w:r>
    </w:p>
    <w:p w14:paraId="05B356E0" w14:textId="77777777" w:rsidR="001158FE" w:rsidRPr="001158FE" w:rsidRDefault="001158FE" w:rsidP="001158FE">
      <w:pPr>
        <w:numPr>
          <w:ilvl w:val="0"/>
          <w:numId w:val="24"/>
        </w:numPr>
        <w:shd w:val="clear" w:color="auto" w:fill="FFFFFF"/>
        <w:tabs>
          <w:tab w:val="clear" w:pos="720"/>
          <w:tab w:val="num" w:pos="2160"/>
        </w:tabs>
        <w:spacing w:before="300" w:after="0" w:line="240" w:lineRule="auto"/>
        <w:ind w:left="2160"/>
        <w:rPr>
          <w:rFonts w:ascii="Arial" w:eastAsia="Times New Roman" w:hAnsi="Arial" w:cs="Arial"/>
          <w:color w:val="212529"/>
          <w:kern w:val="0"/>
          <w:sz w:val="24"/>
          <w:szCs w:val="24"/>
          <w14:ligatures w14:val="none"/>
        </w:rPr>
      </w:pPr>
      <w:r w:rsidRPr="001158FE">
        <w:rPr>
          <w:rFonts w:ascii="Arial" w:eastAsia="Times New Roman" w:hAnsi="Arial" w:cs="Arial"/>
          <w:color w:val="212529"/>
          <w:kern w:val="0"/>
          <w:sz w:val="24"/>
          <w:szCs w:val="24"/>
          <w14:ligatures w14:val="none"/>
        </w:rPr>
        <w:t>Warranty: 1 year on-site; motor &amp; LED: 5 years</w:t>
      </w:r>
    </w:p>
    <w:p w14:paraId="42745228" w14:textId="0380B183" w:rsidR="001158FE" w:rsidRDefault="001158FE" w:rsidP="001158FE">
      <w:pPr>
        <w:shd w:val="clear" w:color="auto" w:fill="FFFFFF"/>
        <w:spacing w:before="100" w:beforeAutospacing="1" w:after="100" w:afterAutospacing="1" w:line="240" w:lineRule="auto"/>
        <w:ind w:left="1440" w:firstLine="720"/>
        <w:rPr>
          <w:rStyle w:val="newprice"/>
          <w:rFonts w:ascii="Arial" w:hAnsi="Arial" w:cs="Arial"/>
          <w:color w:val="FF4500"/>
          <w:sz w:val="48"/>
          <w:szCs w:val="48"/>
          <w:shd w:val="clear" w:color="auto" w:fill="FFFFFF"/>
        </w:rPr>
      </w:pPr>
      <w:del w:id="0" w:author="Unknown">
        <w:r>
          <w:rPr>
            <w:rFonts w:ascii="Arial" w:hAnsi="Arial" w:cs="Arial"/>
            <w:color w:val="FF4500"/>
            <w:sz w:val="48"/>
            <w:szCs w:val="48"/>
            <w:shd w:val="clear" w:color="auto" w:fill="FFFFFF"/>
          </w:rPr>
          <w:delText>$36.99</w:delText>
        </w:r>
      </w:del>
      <w:r>
        <w:rPr>
          <w:rFonts w:ascii="Arial" w:hAnsi="Arial" w:cs="Arial"/>
          <w:color w:val="FF4500"/>
          <w:sz w:val="48"/>
          <w:szCs w:val="48"/>
          <w:shd w:val="clear" w:color="auto" w:fill="FFFFFF"/>
        </w:rPr>
        <w:tab/>
      </w:r>
      <w:r>
        <w:rPr>
          <w:rStyle w:val="newprice"/>
          <w:rFonts w:ascii="Arial" w:hAnsi="Arial" w:cs="Arial"/>
          <w:color w:val="FF4500"/>
          <w:sz w:val="48"/>
          <w:szCs w:val="48"/>
          <w:shd w:val="clear" w:color="auto" w:fill="FFFFFF"/>
        </w:rPr>
        <w:t>$30.00</w:t>
      </w:r>
    </w:p>
    <w:p w14:paraId="67BD6ED5" w14:textId="4308C4D7" w:rsidR="00C00A30" w:rsidRPr="00C00A30" w:rsidRDefault="00C00A30" w:rsidP="00C00A30">
      <w:pPr>
        <w:shd w:val="clear" w:color="auto" w:fill="FFFFFF"/>
        <w:spacing w:before="100" w:beforeAutospacing="1" w:after="100" w:afterAutospacing="1" w:line="240" w:lineRule="auto"/>
        <w:ind w:left="3600" w:firstLine="720"/>
        <w:rPr>
          <w:rFonts w:ascii="Arial" w:eastAsia="Times New Roman" w:hAnsi="Arial" w:cs="Arial"/>
          <w:color w:val="0000FF"/>
          <w:kern w:val="0"/>
          <w:sz w:val="40"/>
          <w:szCs w:val="40"/>
          <w14:ligatures w14:val="none"/>
        </w:rPr>
      </w:pPr>
      <w:r w:rsidRPr="00C00A30">
        <w:rPr>
          <w:rFonts w:ascii="Arial" w:eastAsia="Times New Roman" w:hAnsi="Arial" w:cs="Arial"/>
          <w:color w:val="0000FF"/>
          <w:kern w:val="0"/>
          <w:sz w:val="40"/>
          <w:szCs w:val="40"/>
          <w14:ligatures w14:val="none"/>
        </w:rPr>
        <w:t>Information</w:t>
      </w:r>
    </w:p>
    <w:p w14:paraId="052B2419" w14:textId="0297F650" w:rsidR="00C00A30" w:rsidRPr="009111AA" w:rsidRDefault="009111AA" w:rsidP="00C00A30">
      <w:pPr>
        <w:shd w:val="clear" w:color="auto" w:fill="FFFFFF"/>
        <w:spacing w:after="0" w:line="240" w:lineRule="auto"/>
        <w:jc w:val="center"/>
        <w:rPr>
          <w:rFonts w:ascii="Arial" w:eastAsia="Times New Roman" w:hAnsi="Arial" w:cs="Arial"/>
          <w:color w:val="212529"/>
          <w:kern w:val="0"/>
          <w:sz w:val="24"/>
          <w:szCs w:val="24"/>
          <w14:ligatures w14:val="none"/>
        </w:rPr>
      </w:pPr>
      <w:r w:rsidRPr="009111AA">
        <w:rPr>
          <w:rFonts w:ascii="Arial" w:hAnsi="Arial" w:cs="Arial"/>
          <w:color w:val="212529"/>
          <w:sz w:val="24"/>
          <w:szCs w:val="24"/>
          <w:shd w:val="clear" w:color="auto" w:fill="FFFFFF"/>
        </w:rPr>
        <w:t>So compact that it can be placed anywhere. Can be carried from room to room. Compact yet powerful. Adjust speed for comfort. Optionally choose from 3 speed levels - low, medium or high. The speed can be adjusted using the switch on the fan. The device can create a pleasant cool breeze at all times. In case of abnormal operation, the thermal fuse and current fuse will trip to stop the fan. Two times more reliable, providing peace of mind.</w:t>
      </w:r>
      <w:r w:rsidR="00000000">
        <w:rPr>
          <w:rFonts w:ascii="Arial" w:eastAsia="Times New Roman" w:hAnsi="Arial" w:cs="Arial"/>
          <w:color w:val="212529"/>
          <w:kern w:val="0"/>
          <w:sz w:val="24"/>
          <w:szCs w:val="24"/>
          <w14:ligatures w14:val="none"/>
        </w:rPr>
        <w:pict w14:anchorId="3016E4EF">
          <v:rect id="_x0000_i1025" style="width:0;height:1.5pt" o:hralign="center" o:hrstd="t" o:hr="t" fillcolor="#a0a0a0" stroked="f"/>
        </w:pict>
      </w:r>
    </w:p>
    <w:p w14:paraId="631488F4" w14:textId="77777777" w:rsidR="00C00A30" w:rsidRPr="00C00A30" w:rsidRDefault="00C00A30" w:rsidP="00C00A30">
      <w:pPr>
        <w:shd w:val="clear" w:color="auto" w:fill="FFFFFF"/>
        <w:spacing w:before="100" w:beforeAutospacing="1" w:after="100" w:afterAutospacing="1" w:line="240" w:lineRule="auto"/>
        <w:jc w:val="center"/>
        <w:rPr>
          <w:rFonts w:ascii="Arial" w:eastAsia="Times New Roman" w:hAnsi="Arial" w:cs="Arial"/>
          <w:color w:val="0000FF"/>
          <w:kern w:val="0"/>
          <w:sz w:val="40"/>
          <w:szCs w:val="40"/>
          <w14:ligatures w14:val="none"/>
        </w:rPr>
      </w:pPr>
      <w:r w:rsidRPr="00C00A30">
        <w:rPr>
          <w:rFonts w:ascii="Arial" w:eastAsia="Times New Roman" w:hAnsi="Arial" w:cs="Arial"/>
          <w:color w:val="0000FF"/>
          <w:kern w:val="0"/>
          <w:sz w:val="40"/>
          <w:szCs w:val="40"/>
          <w14:ligatures w14:val="none"/>
        </w:rPr>
        <w:lastRenderedPageBreak/>
        <w:t>Description</w:t>
      </w:r>
    </w:p>
    <w:tbl>
      <w:tblPr>
        <w:tblW w:w="13500" w:type="dxa"/>
        <w:jc w:val="center"/>
        <w:tblBorders>
          <w:top w:val="single" w:sz="6" w:space="0" w:color="6F00FF"/>
          <w:left w:val="single" w:sz="6" w:space="0" w:color="6F00FF"/>
          <w:bottom w:val="single" w:sz="6" w:space="0" w:color="6F00FF"/>
          <w:right w:val="single" w:sz="6" w:space="0" w:color="6F00FF"/>
        </w:tblBorders>
        <w:shd w:val="clear" w:color="auto" w:fill="FFFFFF"/>
        <w:tblCellMar>
          <w:left w:w="0" w:type="dxa"/>
          <w:right w:w="0" w:type="dxa"/>
        </w:tblCellMar>
        <w:tblLook w:val="04A0" w:firstRow="1" w:lastRow="0" w:firstColumn="1" w:lastColumn="0" w:noHBand="0" w:noVBand="1"/>
      </w:tblPr>
      <w:tblGrid>
        <w:gridCol w:w="6000"/>
        <w:gridCol w:w="7500"/>
      </w:tblGrid>
      <w:tr w:rsidR="001158FE" w:rsidRPr="001158FE" w14:paraId="61B83F12" w14:textId="77777777" w:rsidTr="001158FE">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796A853B" w14:textId="77777777" w:rsidR="001158FE" w:rsidRPr="001158FE" w:rsidRDefault="001158FE" w:rsidP="001158FE">
            <w:pPr>
              <w:spacing w:after="0" w:line="240" w:lineRule="auto"/>
              <w:jc w:val="center"/>
              <w:rPr>
                <w:rFonts w:ascii="Arial" w:eastAsia="Times New Roman" w:hAnsi="Arial" w:cs="Arial"/>
                <w:color w:val="212529"/>
                <w:kern w:val="0"/>
                <w:sz w:val="24"/>
                <w:szCs w:val="24"/>
                <w14:ligatures w14:val="none"/>
              </w:rPr>
            </w:pPr>
            <w:r w:rsidRPr="001158FE">
              <w:rPr>
                <w:rFonts w:ascii="Arial" w:eastAsia="Times New Roman" w:hAnsi="Arial" w:cs="Arial"/>
                <w:color w:val="212529"/>
                <w:kern w:val="0"/>
                <w:sz w:val="24"/>
                <w:szCs w:val="24"/>
                <w14:ligatures w14:val="none"/>
              </w:rPr>
              <w:t>Fan Color</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06861AA1" w14:textId="77777777" w:rsidR="001158FE" w:rsidRPr="001158FE" w:rsidRDefault="001158FE" w:rsidP="001158FE">
            <w:pPr>
              <w:spacing w:after="0" w:line="240" w:lineRule="auto"/>
              <w:jc w:val="center"/>
              <w:rPr>
                <w:rFonts w:ascii="Arial" w:eastAsia="Times New Roman" w:hAnsi="Arial" w:cs="Arial"/>
                <w:color w:val="212529"/>
                <w:kern w:val="0"/>
                <w:sz w:val="24"/>
                <w:szCs w:val="24"/>
                <w14:ligatures w14:val="none"/>
              </w:rPr>
            </w:pPr>
            <w:r w:rsidRPr="001158FE">
              <w:rPr>
                <w:rFonts w:ascii="Arial" w:eastAsia="Times New Roman" w:hAnsi="Arial" w:cs="Arial"/>
                <w:color w:val="212529"/>
                <w:kern w:val="0"/>
                <w:sz w:val="24"/>
                <w:szCs w:val="24"/>
                <w14:ligatures w14:val="none"/>
              </w:rPr>
              <w:t>Blue</w:t>
            </w:r>
          </w:p>
        </w:tc>
      </w:tr>
      <w:tr w:rsidR="001158FE" w:rsidRPr="001158FE" w14:paraId="4497BED8" w14:textId="77777777" w:rsidTr="001158FE">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7458724C" w14:textId="77777777" w:rsidR="001158FE" w:rsidRPr="001158FE" w:rsidRDefault="001158FE" w:rsidP="001158FE">
            <w:pPr>
              <w:spacing w:after="0" w:line="240" w:lineRule="auto"/>
              <w:jc w:val="center"/>
              <w:rPr>
                <w:rFonts w:ascii="Arial" w:eastAsia="Times New Roman" w:hAnsi="Arial" w:cs="Arial"/>
                <w:color w:val="212529"/>
                <w:kern w:val="0"/>
                <w:sz w:val="24"/>
                <w:szCs w:val="24"/>
                <w14:ligatures w14:val="none"/>
              </w:rPr>
            </w:pPr>
            <w:r w:rsidRPr="001158FE">
              <w:rPr>
                <w:rFonts w:ascii="Arial" w:eastAsia="Times New Roman" w:hAnsi="Arial" w:cs="Arial"/>
                <w:color w:val="212529"/>
                <w:kern w:val="0"/>
                <w:sz w:val="24"/>
                <w:szCs w:val="24"/>
                <w14:ligatures w14:val="none"/>
              </w:rPr>
              <w:t>Fan Type</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0025C8DF" w14:textId="77777777" w:rsidR="001158FE" w:rsidRPr="001158FE" w:rsidRDefault="001158FE" w:rsidP="001158FE">
            <w:pPr>
              <w:spacing w:after="0" w:line="240" w:lineRule="auto"/>
              <w:jc w:val="center"/>
              <w:rPr>
                <w:rFonts w:ascii="Arial" w:eastAsia="Times New Roman" w:hAnsi="Arial" w:cs="Arial"/>
                <w:color w:val="212529"/>
                <w:kern w:val="0"/>
                <w:sz w:val="24"/>
                <w:szCs w:val="24"/>
                <w14:ligatures w14:val="none"/>
              </w:rPr>
            </w:pPr>
            <w:r w:rsidRPr="001158FE">
              <w:rPr>
                <w:rFonts w:ascii="Arial" w:eastAsia="Times New Roman" w:hAnsi="Arial" w:cs="Arial"/>
                <w:color w:val="212529"/>
                <w:kern w:val="0"/>
                <w:sz w:val="24"/>
                <w:szCs w:val="24"/>
                <w14:ligatures w14:val="none"/>
              </w:rPr>
              <w:t>Table Fans</w:t>
            </w:r>
          </w:p>
        </w:tc>
      </w:tr>
      <w:tr w:rsidR="001158FE" w:rsidRPr="001158FE" w14:paraId="66FCB687" w14:textId="77777777" w:rsidTr="001158FE">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0C814847" w14:textId="77777777" w:rsidR="001158FE" w:rsidRPr="001158FE" w:rsidRDefault="001158FE" w:rsidP="001158FE">
            <w:pPr>
              <w:spacing w:after="0" w:line="240" w:lineRule="auto"/>
              <w:jc w:val="center"/>
              <w:rPr>
                <w:rFonts w:ascii="Arial" w:eastAsia="Times New Roman" w:hAnsi="Arial" w:cs="Arial"/>
                <w:color w:val="212529"/>
                <w:kern w:val="0"/>
                <w:sz w:val="24"/>
                <w:szCs w:val="24"/>
                <w14:ligatures w14:val="none"/>
              </w:rPr>
            </w:pPr>
            <w:r w:rsidRPr="001158FE">
              <w:rPr>
                <w:rFonts w:ascii="Arial" w:eastAsia="Times New Roman" w:hAnsi="Arial" w:cs="Arial"/>
                <w:color w:val="212529"/>
                <w:kern w:val="0"/>
                <w:sz w:val="24"/>
                <w:szCs w:val="24"/>
                <w14:ligatures w14:val="none"/>
              </w:rPr>
              <w:t>Country of Origin</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56BE8B8E" w14:textId="77777777" w:rsidR="001158FE" w:rsidRPr="001158FE" w:rsidRDefault="001158FE" w:rsidP="001158FE">
            <w:pPr>
              <w:spacing w:after="0" w:line="240" w:lineRule="auto"/>
              <w:jc w:val="center"/>
              <w:rPr>
                <w:rFonts w:ascii="Arial" w:eastAsia="Times New Roman" w:hAnsi="Arial" w:cs="Arial"/>
                <w:color w:val="212529"/>
                <w:kern w:val="0"/>
                <w:sz w:val="24"/>
                <w:szCs w:val="24"/>
                <w14:ligatures w14:val="none"/>
              </w:rPr>
            </w:pPr>
            <w:r w:rsidRPr="001158FE">
              <w:rPr>
                <w:rFonts w:ascii="Arial" w:eastAsia="Times New Roman" w:hAnsi="Arial" w:cs="Arial"/>
                <w:color w:val="212529"/>
                <w:kern w:val="0"/>
                <w:sz w:val="24"/>
                <w:szCs w:val="24"/>
                <w14:ligatures w14:val="none"/>
              </w:rPr>
              <w:t>China</w:t>
            </w:r>
          </w:p>
        </w:tc>
      </w:tr>
      <w:tr w:rsidR="001158FE" w:rsidRPr="001158FE" w14:paraId="5938F18B" w14:textId="77777777" w:rsidTr="001158FE">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07F3411F" w14:textId="77777777" w:rsidR="001158FE" w:rsidRPr="001158FE" w:rsidRDefault="001158FE" w:rsidP="001158FE">
            <w:pPr>
              <w:spacing w:after="0" w:line="240" w:lineRule="auto"/>
              <w:jc w:val="center"/>
              <w:rPr>
                <w:rFonts w:ascii="Arial" w:eastAsia="Times New Roman" w:hAnsi="Arial" w:cs="Arial"/>
                <w:color w:val="212529"/>
                <w:kern w:val="0"/>
                <w:sz w:val="24"/>
                <w:szCs w:val="24"/>
                <w14:ligatures w14:val="none"/>
              </w:rPr>
            </w:pPr>
            <w:r w:rsidRPr="001158FE">
              <w:rPr>
                <w:rFonts w:ascii="Arial" w:eastAsia="Times New Roman" w:hAnsi="Arial" w:cs="Arial"/>
                <w:color w:val="212529"/>
                <w:kern w:val="0"/>
                <w:sz w:val="24"/>
                <w:szCs w:val="24"/>
                <w14:ligatures w14:val="none"/>
              </w:rPr>
              <w:t>Series Number</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1A160134" w14:textId="77777777" w:rsidR="001158FE" w:rsidRPr="001158FE" w:rsidRDefault="001158FE" w:rsidP="001158FE">
            <w:pPr>
              <w:spacing w:after="0" w:line="240" w:lineRule="auto"/>
              <w:jc w:val="center"/>
              <w:rPr>
                <w:rFonts w:ascii="Arial" w:eastAsia="Times New Roman" w:hAnsi="Arial" w:cs="Arial"/>
                <w:color w:val="212529"/>
                <w:kern w:val="0"/>
                <w:sz w:val="24"/>
                <w:szCs w:val="24"/>
                <w14:ligatures w14:val="none"/>
              </w:rPr>
            </w:pPr>
            <w:r w:rsidRPr="001158FE">
              <w:rPr>
                <w:rFonts w:ascii="Arial" w:eastAsia="Times New Roman" w:hAnsi="Arial" w:cs="Arial"/>
                <w:color w:val="212529"/>
                <w:kern w:val="0"/>
                <w:sz w:val="24"/>
                <w:szCs w:val="24"/>
                <w14:ligatures w14:val="none"/>
              </w:rPr>
              <w:t>25</w:t>
            </w:r>
          </w:p>
        </w:tc>
      </w:tr>
      <w:tr w:rsidR="001158FE" w:rsidRPr="001158FE" w14:paraId="0661B089" w14:textId="77777777" w:rsidTr="001158FE">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78975089" w14:textId="77777777" w:rsidR="001158FE" w:rsidRPr="001158FE" w:rsidRDefault="001158FE" w:rsidP="001158FE">
            <w:pPr>
              <w:spacing w:after="0" w:line="240" w:lineRule="auto"/>
              <w:jc w:val="center"/>
              <w:rPr>
                <w:rFonts w:ascii="Arial" w:eastAsia="Times New Roman" w:hAnsi="Arial" w:cs="Arial"/>
                <w:color w:val="212529"/>
                <w:kern w:val="0"/>
                <w:sz w:val="24"/>
                <w:szCs w:val="24"/>
                <w14:ligatures w14:val="none"/>
              </w:rPr>
            </w:pPr>
            <w:r w:rsidRPr="001158FE">
              <w:rPr>
                <w:rFonts w:ascii="Arial" w:eastAsia="Times New Roman" w:hAnsi="Arial" w:cs="Arial"/>
                <w:color w:val="212529"/>
                <w:kern w:val="0"/>
                <w:sz w:val="24"/>
                <w:szCs w:val="24"/>
                <w14:ligatures w14:val="none"/>
              </w:rPr>
              <w:t>Fan Height</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5FF99F50" w14:textId="77777777" w:rsidR="001158FE" w:rsidRPr="001158FE" w:rsidRDefault="001158FE" w:rsidP="001158FE">
            <w:pPr>
              <w:spacing w:after="0" w:line="240" w:lineRule="auto"/>
              <w:jc w:val="center"/>
              <w:rPr>
                <w:rFonts w:ascii="Arial" w:eastAsia="Times New Roman" w:hAnsi="Arial" w:cs="Arial"/>
                <w:color w:val="212529"/>
                <w:kern w:val="0"/>
                <w:sz w:val="24"/>
                <w:szCs w:val="24"/>
                <w14:ligatures w14:val="none"/>
              </w:rPr>
            </w:pPr>
            <w:r w:rsidRPr="001158FE">
              <w:rPr>
                <w:rFonts w:ascii="Arial" w:eastAsia="Times New Roman" w:hAnsi="Arial" w:cs="Arial"/>
                <w:color w:val="212529"/>
                <w:kern w:val="0"/>
                <w:sz w:val="24"/>
                <w:szCs w:val="24"/>
                <w14:ligatures w14:val="none"/>
              </w:rPr>
              <w:t>400-700 mm</w:t>
            </w:r>
          </w:p>
        </w:tc>
      </w:tr>
      <w:tr w:rsidR="001158FE" w:rsidRPr="001158FE" w14:paraId="47BD526C" w14:textId="77777777" w:rsidTr="001158FE">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6CBE1D88" w14:textId="77777777" w:rsidR="001158FE" w:rsidRPr="001158FE" w:rsidRDefault="001158FE" w:rsidP="001158FE">
            <w:pPr>
              <w:spacing w:after="0" w:line="240" w:lineRule="auto"/>
              <w:jc w:val="center"/>
              <w:rPr>
                <w:rFonts w:ascii="Arial" w:eastAsia="Times New Roman" w:hAnsi="Arial" w:cs="Arial"/>
                <w:color w:val="212529"/>
                <w:kern w:val="0"/>
                <w:sz w:val="24"/>
                <w:szCs w:val="24"/>
                <w14:ligatures w14:val="none"/>
              </w:rPr>
            </w:pPr>
            <w:r w:rsidRPr="001158FE">
              <w:rPr>
                <w:rFonts w:ascii="Arial" w:eastAsia="Times New Roman" w:hAnsi="Arial" w:cs="Arial"/>
                <w:color w:val="212529"/>
                <w:kern w:val="0"/>
                <w:sz w:val="24"/>
                <w:szCs w:val="24"/>
                <w14:ligatures w14:val="none"/>
              </w:rPr>
              <w:t>Fan mode indicator</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547FD939" w14:textId="77777777" w:rsidR="001158FE" w:rsidRPr="001158FE" w:rsidRDefault="001158FE" w:rsidP="001158FE">
            <w:pPr>
              <w:spacing w:after="0" w:line="240" w:lineRule="auto"/>
              <w:jc w:val="center"/>
              <w:rPr>
                <w:rFonts w:ascii="Arial" w:eastAsia="Times New Roman" w:hAnsi="Arial" w:cs="Arial"/>
                <w:color w:val="212529"/>
                <w:kern w:val="0"/>
                <w:sz w:val="24"/>
                <w:szCs w:val="24"/>
                <w14:ligatures w14:val="none"/>
              </w:rPr>
            </w:pPr>
            <w:r w:rsidRPr="001158FE">
              <w:rPr>
                <w:rFonts w:ascii="Arial" w:eastAsia="Times New Roman" w:hAnsi="Arial" w:cs="Arial"/>
                <w:color w:val="212529"/>
                <w:kern w:val="0"/>
                <w:sz w:val="24"/>
                <w:szCs w:val="24"/>
                <w14:ligatures w14:val="none"/>
              </w:rPr>
              <w:t>LED display</w:t>
            </w:r>
          </w:p>
        </w:tc>
      </w:tr>
      <w:tr w:rsidR="001158FE" w:rsidRPr="001158FE" w14:paraId="5730BEA7" w14:textId="77777777" w:rsidTr="001158FE">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450FD698" w14:textId="77777777" w:rsidR="001158FE" w:rsidRPr="001158FE" w:rsidRDefault="001158FE" w:rsidP="001158FE">
            <w:pPr>
              <w:spacing w:after="0" w:line="240" w:lineRule="auto"/>
              <w:jc w:val="center"/>
              <w:rPr>
                <w:rFonts w:ascii="Arial" w:eastAsia="Times New Roman" w:hAnsi="Arial" w:cs="Arial"/>
                <w:color w:val="212529"/>
                <w:kern w:val="0"/>
                <w:sz w:val="24"/>
                <w:szCs w:val="24"/>
                <w14:ligatures w14:val="none"/>
              </w:rPr>
            </w:pPr>
            <w:r w:rsidRPr="001158FE">
              <w:rPr>
                <w:rFonts w:ascii="Arial" w:eastAsia="Times New Roman" w:hAnsi="Arial" w:cs="Arial"/>
                <w:color w:val="212529"/>
                <w:kern w:val="0"/>
                <w:sz w:val="24"/>
                <w:szCs w:val="24"/>
                <w14:ligatures w14:val="none"/>
              </w:rPr>
              <w:t>Remote Control</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0BA86B80" w14:textId="77777777" w:rsidR="001158FE" w:rsidRPr="001158FE" w:rsidRDefault="001158FE" w:rsidP="001158FE">
            <w:pPr>
              <w:spacing w:after="0" w:line="240" w:lineRule="auto"/>
              <w:jc w:val="center"/>
              <w:rPr>
                <w:rFonts w:ascii="Arial" w:eastAsia="Times New Roman" w:hAnsi="Arial" w:cs="Arial"/>
                <w:color w:val="212529"/>
                <w:kern w:val="0"/>
                <w:sz w:val="24"/>
                <w:szCs w:val="24"/>
                <w14:ligatures w14:val="none"/>
              </w:rPr>
            </w:pPr>
            <w:r w:rsidRPr="001158FE">
              <w:rPr>
                <w:rFonts w:ascii="Arial" w:eastAsia="Times New Roman" w:hAnsi="Arial" w:cs="Arial"/>
                <w:color w:val="212529"/>
                <w:kern w:val="0"/>
                <w:sz w:val="24"/>
                <w:szCs w:val="24"/>
                <w14:ligatures w14:val="none"/>
              </w:rPr>
              <w:t>Include</w:t>
            </w:r>
          </w:p>
        </w:tc>
      </w:tr>
      <w:tr w:rsidR="001158FE" w:rsidRPr="001158FE" w14:paraId="00B49A34" w14:textId="77777777" w:rsidTr="001158FE">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040EEC81" w14:textId="77777777" w:rsidR="001158FE" w:rsidRPr="001158FE" w:rsidRDefault="001158FE" w:rsidP="001158FE">
            <w:pPr>
              <w:spacing w:after="0" w:line="240" w:lineRule="auto"/>
              <w:jc w:val="center"/>
              <w:rPr>
                <w:rFonts w:ascii="Arial" w:eastAsia="Times New Roman" w:hAnsi="Arial" w:cs="Arial"/>
                <w:color w:val="212529"/>
                <w:kern w:val="0"/>
                <w:sz w:val="24"/>
                <w:szCs w:val="24"/>
                <w14:ligatures w14:val="none"/>
              </w:rPr>
            </w:pPr>
            <w:r w:rsidRPr="001158FE">
              <w:rPr>
                <w:rFonts w:ascii="Arial" w:eastAsia="Times New Roman" w:hAnsi="Arial" w:cs="Arial"/>
                <w:color w:val="212529"/>
                <w:kern w:val="0"/>
                <w:sz w:val="24"/>
                <w:szCs w:val="24"/>
                <w14:ligatures w14:val="none"/>
              </w:rPr>
              <w:t>IP rating</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4B93D08D" w14:textId="38FF2DDA" w:rsidR="001158FE" w:rsidRPr="001158FE" w:rsidRDefault="001158FE" w:rsidP="001158FE">
            <w:pPr>
              <w:spacing w:after="0" w:line="240" w:lineRule="auto"/>
              <w:jc w:val="center"/>
              <w:rPr>
                <w:rFonts w:ascii="Arial" w:eastAsia="Times New Roman" w:hAnsi="Arial" w:cs="Arial"/>
                <w:color w:val="212529"/>
                <w:kern w:val="0"/>
                <w:sz w:val="24"/>
                <w:szCs w:val="24"/>
                <w14:ligatures w14:val="none"/>
              </w:rPr>
            </w:pPr>
            <w:r>
              <w:rPr>
                <w:rFonts w:ascii="Segoe UI Emoji" w:eastAsia="Times New Roman" w:hAnsi="Segoe UI Emoji" w:cs="Segoe UI Emoji"/>
                <w:kern w:val="0"/>
                <w:sz w:val="24"/>
                <w:szCs w:val="24"/>
                <w14:ligatures w14:val="none"/>
              </w:rPr>
              <w:t>⭐⭐⭐⭐⭐</w:t>
            </w:r>
          </w:p>
        </w:tc>
      </w:tr>
      <w:tr w:rsidR="001158FE" w:rsidRPr="001158FE" w14:paraId="5EBFC75F" w14:textId="77777777" w:rsidTr="001158FE">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2B8C5C5D" w14:textId="77777777" w:rsidR="001158FE" w:rsidRPr="001158FE" w:rsidRDefault="001158FE" w:rsidP="001158FE">
            <w:pPr>
              <w:spacing w:after="0" w:line="240" w:lineRule="auto"/>
              <w:jc w:val="center"/>
              <w:rPr>
                <w:rFonts w:ascii="Arial" w:eastAsia="Times New Roman" w:hAnsi="Arial" w:cs="Arial"/>
                <w:color w:val="212529"/>
                <w:kern w:val="0"/>
                <w:sz w:val="24"/>
                <w:szCs w:val="24"/>
                <w14:ligatures w14:val="none"/>
              </w:rPr>
            </w:pPr>
            <w:r w:rsidRPr="001158FE">
              <w:rPr>
                <w:rFonts w:ascii="Arial" w:eastAsia="Times New Roman" w:hAnsi="Arial" w:cs="Arial"/>
                <w:color w:val="212529"/>
                <w:kern w:val="0"/>
                <w:sz w:val="24"/>
                <w:szCs w:val="24"/>
                <w14:ligatures w14:val="none"/>
              </w:rPr>
              <w:t>Number of Blades</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42C01A5A" w14:textId="77777777" w:rsidR="001158FE" w:rsidRPr="001158FE" w:rsidRDefault="001158FE" w:rsidP="001158FE">
            <w:pPr>
              <w:spacing w:after="0" w:line="240" w:lineRule="auto"/>
              <w:jc w:val="center"/>
              <w:rPr>
                <w:rFonts w:ascii="Arial" w:eastAsia="Times New Roman" w:hAnsi="Arial" w:cs="Arial"/>
                <w:color w:val="212529"/>
                <w:kern w:val="0"/>
                <w:sz w:val="24"/>
                <w:szCs w:val="24"/>
                <w14:ligatures w14:val="none"/>
              </w:rPr>
            </w:pPr>
            <w:r w:rsidRPr="001158FE">
              <w:rPr>
                <w:rFonts w:ascii="Arial" w:eastAsia="Times New Roman" w:hAnsi="Arial" w:cs="Arial"/>
                <w:color w:val="212529"/>
                <w:kern w:val="0"/>
                <w:sz w:val="24"/>
                <w:szCs w:val="24"/>
                <w14:ligatures w14:val="none"/>
              </w:rPr>
              <w:t>3</w:t>
            </w:r>
          </w:p>
        </w:tc>
      </w:tr>
      <w:tr w:rsidR="001158FE" w:rsidRPr="001158FE" w14:paraId="0F401E44" w14:textId="77777777" w:rsidTr="001158FE">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7E507368" w14:textId="77777777" w:rsidR="001158FE" w:rsidRPr="001158FE" w:rsidRDefault="001158FE" w:rsidP="001158FE">
            <w:pPr>
              <w:spacing w:after="0" w:line="240" w:lineRule="auto"/>
              <w:jc w:val="center"/>
              <w:rPr>
                <w:rFonts w:ascii="Arial" w:eastAsia="Times New Roman" w:hAnsi="Arial" w:cs="Arial"/>
                <w:color w:val="212529"/>
                <w:kern w:val="0"/>
                <w:sz w:val="24"/>
                <w:szCs w:val="24"/>
                <w14:ligatures w14:val="none"/>
              </w:rPr>
            </w:pPr>
            <w:r w:rsidRPr="001158FE">
              <w:rPr>
                <w:rFonts w:ascii="Arial" w:eastAsia="Times New Roman" w:hAnsi="Arial" w:cs="Arial"/>
                <w:color w:val="212529"/>
                <w:kern w:val="0"/>
                <w:sz w:val="24"/>
                <w:szCs w:val="24"/>
                <w14:ligatures w14:val="none"/>
              </w:rPr>
              <w:t>Mount Type</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6F684C32" w14:textId="77777777" w:rsidR="001158FE" w:rsidRPr="001158FE" w:rsidRDefault="001158FE" w:rsidP="001158FE">
            <w:pPr>
              <w:spacing w:after="0" w:line="240" w:lineRule="auto"/>
              <w:jc w:val="center"/>
              <w:rPr>
                <w:rFonts w:ascii="Arial" w:eastAsia="Times New Roman" w:hAnsi="Arial" w:cs="Arial"/>
                <w:color w:val="212529"/>
                <w:kern w:val="0"/>
                <w:sz w:val="24"/>
                <w:szCs w:val="24"/>
                <w14:ligatures w14:val="none"/>
              </w:rPr>
            </w:pPr>
            <w:r w:rsidRPr="001158FE">
              <w:rPr>
                <w:rFonts w:ascii="Arial" w:eastAsia="Times New Roman" w:hAnsi="Arial" w:cs="Arial"/>
                <w:color w:val="212529"/>
                <w:kern w:val="0"/>
                <w:sz w:val="24"/>
                <w:szCs w:val="24"/>
                <w14:ligatures w14:val="none"/>
              </w:rPr>
              <w:t>Universal</w:t>
            </w:r>
          </w:p>
        </w:tc>
      </w:tr>
      <w:tr w:rsidR="001158FE" w:rsidRPr="001158FE" w14:paraId="7447E3DE" w14:textId="77777777" w:rsidTr="001158FE">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29D5D32C" w14:textId="77777777" w:rsidR="001158FE" w:rsidRPr="001158FE" w:rsidRDefault="001158FE" w:rsidP="001158FE">
            <w:pPr>
              <w:spacing w:after="0" w:line="240" w:lineRule="auto"/>
              <w:jc w:val="center"/>
              <w:rPr>
                <w:rFonts w:ascii="Arial" w:eastAsia="Times New Roman" w:hAnsi="Arial" w:cs="Arial"/>
                <w:color w:val="212529"/>
                <w:kern w:val="0"/>
                <w:sz w:val="24"/>
                <w:szCs w:val="24"/>
                <w14:ligatures w14:val="none"/>
              </w:rPr>
            </w:pPr>
            <w:r w:rsidRPr="001158FE">
              <w:rPr>
                <w:rFonts w:ascii="Arial" w:eastAsia="Times New Roman" w:hAnsi="Arial" w:cs="Arial"/>
                <w:color w:val="212529"/>
                <w:kern w:val="0"/>
                <w:sz w:val="24"/>
                <w:szCs w:val="24"/>
                <w14:ligatures w14:val="none"/>
              </w:rPr>
              <w:t>Input Power and Required Breaker</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0B1308DE" w14:textId="77777777" w:rsidR="001158FE" w:rsidRPr="001158FE" w:rsidRDefault="001158FE" w:rsidP="001158FE">
            <w:pPr>
              <w:spacing w:after="0" w:line="240" w:lineRule="auto"/>
              <w:jc w:val="center"/>
              <w:rPr>
                <w:rFonts w:ascii="Arial" w:eastAsia="Times New Roman" w:hAnsi="Arial" w:cs="Arial"/>
                <w:color w:val="212529"/>
                <w:kern w:val="0"/>
                <w:sz w:val="24"/>
                <w:szCs w:val="24"/>
                <w14:ligatures w14:val="none"/>
              </w:rPr>
            </w:pPr>
            <w:r w:rsidRPr="001158FE">
              <w:rPr>
                <w:rFonts w:ascii="Arial" w:eastAsia="Times New Roman" w:hAnsi="Arial" w:cs="Arial"/>
                <w:color w:val="212529"/>
                <w:kern w:val="0"/>
                <w:sz w:val="24"/>
                <w:szCs w:val="24"/>
                <w14:ligatures w14:val="none"/>
              </w:rPr>
              <w:t>2.6/20 W</w:t>
            </w:r>
          </w:p>
        </w:tc>
      </w:tr>
      <w:tr w:rsidR="001158FE" w:rsidRPr="001158FE" w14:paraId="21F5465E" w14:textId="77777777" w:rsidTr="001158FE">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04FDB6D6" w14:textId="77777777" w:rsidR="001158FE" w:rsidRPr="001158FE" w:rsidRDefault="001158FE" w:rsidP="001158FE">
            <w:pPr>
              <w:spacing w:after="0" w:line="240" w:lineRule="auto"/>
              <w:jc w:val="center"/>
              <w:rPr>
                <w:rFonts w:ascii="Arial" w:eastAsia="Times New Roman" w:hAnsi="Arial" w:cs="Arial"/>
                <w:color w:val="212529"/>
                <w:kern w:val="0"/>
                <w:sz w:val="24"/>
                <w:szCs w:val="24"/>
                <w14:ligatures w14:val="none"/>
              </w:rPr>
            </w:pPr>
            <w:r w:rsidRPr="001158FE">
              <w:rPr>
                <w:rFonts w:ascii="Arial" w:eastAsia="Times New Roman" w:hAnsi="Arial" w:cs="Arial"/>
                <w:color w:val="212529"/>
                <w:kern w:val="0"/>
                <w:sz w:val="24"/>
                <w:szCs w:val="24"/>
                <w14:ligatures w14:val="none"/>
              </w:rPr>
              <w:t>Operating Temperature</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145BD489" w14:textId="77777777" w:rsidR="001158FE" w:rsidRPr="001158FE" w:rsidRDefault="001158FE" w:rsidP="001158FE">
            <w:pPr>
              <w:spacing w:after="0" w:line="240" w:lineRule="auto"/>
              <w:jc w:val="center"/>
              <w:rPr>
                <w:rFonts w:ascii="Arial" w:eastAsia="Times New Roman" w:hAnsi="Arial" w:cs="Arial"/>
                <w:color w:val="212529"/>
                <w:kern w:val="0"/>
                <w:sz w:val="24"/>
                <w:szCs w:val="24"/>
                <w14:ligatures w14:val="none"/>
              </w:rPr>
            </w:pPr>
            <w:r w:rsidRPr="001158FE">
              <w:rPr>
                <w:rFonts w:ascii="Arial" w:eastAsia="Times New Roman" w:hAnsi="Arial" w:cs="Arial"/>
                <w:color w:val="212529"/>
                <w:kern w:val="0"/>
                <w:sz w:val="24"/>
                <w:szCs w:val="24"/>
                <w14:ligatures w14:val="none"/>
              </w:rPr>
              <w:t>32 to 104°F</w:t>
            </w:r>
          </w:p>
        </w:tc>
      </w:tr>
      <w:tr w:rsidR="001158FE" w:rsidRPr="001158FE" w14:paraId="679F7317" w14:textId="77777777" w:rsidTr="001158FE">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59993945" w14:textId="77777777" w:rsidR="001158FE" w:rsidRPr="001158FE" w:rsidRDefault="001158FE" w:rsidP="001158FE">
            <w:pPr>
              <w:spacing w:after="0" w:line="240" w:lineRule="auto"/>
              <w:jc w:val="center"/>
              <w:rPr>
                <w:rFonts w:ascii="Arial" w:eastAsia="Times New Roman" w:hAnsi="Arial" w:cs="Arial"/>
                <w:color w:val="212529"/>
                <w:kern w:val="0"/>
                <w:sz w:val="24"/>
                <w:szCs w:val="24"/>
                <w14:ligatures w14:val="none"/>
              </w:rPr>
            </w:pPr>
            <w:r w:rsidRPr="001158FE">
              <w:rPr>
                <w:rFonts w:ascii="Arial" w:eastAsia="Times New Roman" w:hAnsi="Arial" w:cs="Arial"/>
                <w:color w:val="212529"/>
                <w:kern w:val="0"/>
                <w:sz w:val="24"/>
                <w:szCs w:val="24"/>
                <w14:ligatures w14:val="none"/>
              </w:rPr>
              <w:t>Current (min/max speed)</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663703F3" w14:textId="77777777" w:rsidR="001158FE" w:rsidRPr="001158FE" w:rsidRDefault="001158FE" w:rsidP="001158FE">
            <w:pPr>
              <w:spacing w:after="0" w:line="240" w:lineRule="auto"/>
              <w:jc w:val="center"/>
              <w:rPr>
                <w:rFonts w:ascii="Arial" w:eastAsia="Times New Roman" w:hAnsi="Arial" w:cs="Arial"/>
                <w:color w:val="212529"/>
                <w:kern w:val="0"/>
                <w:sz w:val="24"/>
                <w:szCs w:val="24"/>
                <w14:ligatures w14:val="none"/>
              </w:rPr>
            </w:pPr>
            <w:r w:rsidRPr="001158FE">
              <w:rPr>
                <w:rFonts w:ascii="Arial" w:eastAsia="Times New Roman" w:hAnsi="Arial" w:cs="Arial"/>
                <w:color w:val="212529"/>
                <w:kern w:val="0"/>
                <w:sz w:val="24"/>
                <w:szCs w:val="24"/>
                <w14:ligatures w14:val="none"/>
              </w:rPr>
              <w:t>0.037/0.25 A</w:t>
            </w:r>
          </w:p>
        </w:tc>
      </w:tr>
      <w:tr w:rsidR="001158FE" w:rsidRPr="001158FE" w14:paraId="7C97B425" w14:textId="77777777" w:rsidTr="001158FE">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6B0F362F" w14:textId="77777777" w:rsidR="001158FE" w:rsidRPr="001158FE" w:rsidRDefault="001158FE" w:rsidP="001158FE">
            <w:pPr>
              <w:spacing w:after="0" w:line="240" w:lineRule="auto"/>
              <w:jc w:val="center"/>
              <w:rPr>
                <w:rFonts w:ascii="Arial" w:eastAsia="Times New Roman" w:hAnsi="Arial" w:cs="Arial"/>
                <w:color w:val="212529"/>
                <w:kern w:val="0"/>
                <w:sz w:val="24"/>
                <w:szCs w:val="24"/>
                <w14:ligatures w14:val="none"/>
              </w:rPr>
            </w:pPr>
            <w:r w:rsidRPr="001158FE">
              <w:rPr>
                <w:rFonts w:ascii="Arial" w:eastAsia="Times New Roman" w:hAnsi="Arial" w:cs="Arial"/>
                <w:color w:val="212529"/>
                <w:kern w:val="0"/>
                <w:sz w:val="24"/>
                <w:szCs w:val="24"/>
                <w14:ligatures w14:val="none"/>
              </w:rPr>
              <w:t>Warranty</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419E9A71" w14:textId="77777777" w:rsidR="001158FE" w:rsidRPr="001158FE" w:rsidRDefault="001158FE" w:rsidP="001158FE">
            <w:pPr>
              <w:spacing w:after="0" w:line="240" w:lineRule="auto"/>
              <w:jc w:val="center"/>
              <w:rPr>
                <w:rFonts w:ascii="Arial" w:eastAsia="Times New Roman" w:hAnsi="Arial" w:cs="Arial"/>
                <w:color w:val="212529"/>
                <w:kern w:val="0"/>
                <w:sz w:val="24"/>
                <w:szCs w:val="24"/>
                <w14:ligatures w14:val="none"/>
              </w:rPr>
            </w:pPr>
            <w:r w:rsidRPr="001158FE">
              <w:rPr>
                <w:rFonts w:ascii="Arial" w:eastAsia="Times New Roman" w:hAnsi="Arial" w:cs="Arial"/>
                <w:color w:val="212529"/>
                <w:kern w:val="0"/>
                <w:sz w:val="24"/>
                <w:szCs w:val="24"/>
                <w14:ligatures w14:val="none"/>
              </w:rPr>
              <w:t>1 year on-site; motor &amp; LED: 5 years</w:t>
            </w:r>
          </w:p>
        </w:tc>
      </w:tr>
    </w:tbl>
    <w:p w14:paraId="6BC627C2" w14:textId="77777777" w:rsidR="00C00A30" w:rsidRDefault="00C00A30" w:rsidP="009111AA">
      <w:pPr>
        <w:jc w:val="center"/>
      </w:pPr>
    </w:p>
    <w:p w14:paraId="65B1BD22" w14:textId="2E81D3CB" w:rsidR="00A11A58" w:rsidRPr="00C00A30" w:rsidRDefault="00A11A58" w:rsidP="00C00A30"/>
    <w:sectPr w:rsidR="00A11A58" w:rsidRPr="00C00A30" w:rsidSect="00326E1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D22A4" w14:textId="77777777" w:rsidR="00CF68EA" w:rsidRDefault="00CF68EA">
      <w:pPr>
        <w:spacing w:after="0" w:line="240" w:lineRule="auto"/>
      </w:pPr>
      <w:r>
        <w:separator/>
      </w:r>
    </w:p>
  </w:endnote>
  <w:endnote w:type="continuationSeparator" w:id="0">
    <w:p w14:paraId="59C03713" w14:textId="77777777" w:rsidR="00CF68EA" w:rsidRDefault="00CF6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E89BB" w14:textId="77777777" w:rsidR="00CF68EA" w:rsidRDefault="00CF68EA">
      <w:pPr>
        <w:spacing w:after="0" w:line="240" w:lineRule="auto"/>
      </w:pPr>
      <w:r>
        <w:separator/>
      </w:r>
    </w:p>
  </w:footnote>
  <w:footnote w:type="continuationSeparator" w:id="0">
    <w:p w14:paraId="09CD7C57" w14:textId="77777777" w:rsidR="00CF68EA" w:rsidRDefault="00CF68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0AA84" w14:textId="77777777" w:rsidR="002461FC" w:rsidRDefault="00000000">
    <w:pPr>
      <w:pStyle w:val="Header"/>
    </w:pPr>
    <w:r w:rsidRPr="00394E03">
      <w:rPr>
        <w:noProof/>
      </w:rPr>
      <w:drawing>
        <wp:inline distT="0" distB="0" distL="0" distR="0" wp14:anchorId="0F2B93B8" wp14:editId="15CEACB9">
          <wp:extent cx="2456597" cy="731520"/>
          <wp:effectExtent l="0" t="0" r="1270" b="0"/>
          <wp:docPr id="119548198" name="Picture 119548198"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372090" name="Picture 1" descr="A black text on a white background&#10;&#10;Description automatically generated"/>
                  <pic:cNvPicPr/>
                </pic:nvPicPr>
                <pic:blipFill>
                  <a:blip r:embed="rId1"/>
                  <a:stretch>
                    <a:fillRect/>
                  </a:stretch>
                </pic:blipFill>
                <pic:spPr>
                  <a:xfrm>
                    <a:off x="0" y="0"/>
                    <a:ext cx="2466240" cy="73439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A451B"/>
    <w:multiLevelType w:val="multilevel"/>
    <w:tmpl w:val="AD38D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00321A"/>
    <w:multiLevelType w:val="multilevel"/>
    <w:tmpl w:val="BE0A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0E5BF9"/>
    <w:multiLevelType w:val="multilevel"/>
    <w:tmpl w:val="3A727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2A6C40"/>
    <w:multiLevelType w:val="multilevel"/>
    <w:tmpl w:val="2230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6416FF"/>
    <w:multiLevelType w:val="multilevel"/>
    <w:tmpl w:val="B0427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147D37"/>
    <w:multiLevelType w:val="multilevel"/>
    <w:tmpl w:val="D5BE6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778728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16cid:durableId="1220483426">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16cid:durableId="168324102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4" w16cid:durableId="836268584">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5" w16cid:durableId="861867543">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6" w16cid:durableId="260457781">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7" w16cid:durableId="1294947869">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8" w16cid:durableId="507062360">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9" w16cid:durableId="1720858965">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0" w16cid:durableId="463888839">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1" w16cid:durableId="1888372947">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2" w16cid:durableId="990525037">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3" w16cid:durableId="733312819">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4" w16cid:durableId="1702902634">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5" w16cid:durableId="1975523163">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6" w16cid:durableId="1797218291">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7" w16cid:durableId="539981029">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8" w16cid:durableId="1972662652">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9" w16cid:durableId="1691684508">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20" w16cid:durableId="153448700">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21" w16cid:durableId="2126775596">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2" w16cid:durableId="272984747">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3" w16cid:durableId="663364006">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4" w16cid:durableId="187723236">
    <w:abstractNumId w:val="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A30"/>
    <w:rsid w:val="00015F31"/>
    <w:rsid w:val="001158FE"/>
    <w:rsid w:val="00136428"/>
    <w:rsid w:val="001B4A0F"/>
    <w:rsid w:val="002461FC"/>
    <w:rsid w:val="005674D0"/>
    <w:rsid w:val="006A385A"/>
    <w:rsid w:val="00707C9D"/>
    <w:rsid w:val="009111AA"/>
    <w:rsid w:val="009F215C"/>
    <w:rsid w:val="00A11A58"/>
    <w:rsid w:val="00C00A30"/>
    <w:rsid w:val="00CF6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D39D0"/>
  <w15:chartTrackingRefBased/>
  <w15:docId w15:val="{32950B88-53CF-41AB-8396-BCC48BBEF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A30"/>
  </w:style>
  <w:style w:type="paragraph" w:styleId="Heading2">
    <w:name w:val="heading 2"/>
    <w:basedOn w:val="Normal"/>
    <w:link w:val="Heading2Char"/>
    <w:uiPriority w:val="9"/>
    <w:qFormat/>
    <w:rsid w:val="005674D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A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0A30"/>
  </w:style>
  <w:style w:type="character" w:customStyle="1" w:styleId="newprice">
    <w:name w:val="newprice"/>
    <w:basedOn w:val="DefaultParagraphFont"/>
    <w:rsid w:val="00C00A30"/>
  </w:style>
  <w:style w:type="character" w:customStyle="1" w:styleId="Heading2Char">
    <w:name w:val="Heading 2 Char"/>
    <w:basedOn w:val="DefaultParagraphFont"/>
    <w:link w:val="Heading2"/>
    <w:uiPriority w:val="9"/>
    <w:rsid w:val="005674D0"/>
    <w:rPr>
      <w:rFonts w:ascii="Times New Roman" w:eastAsia="Times New Roman" w:hAnsi="Times New Roman" w:cs="Times New Roman"/>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67839">
      <w:bodyDiv w:val="1"/>
      <w:marLeft w:val="0"/>
      <w:marRight w:val="0"/>
      <w:marTop w:val="0"/>
      <w:marBottom w:val="0"/>
      <w:divBdr>
        <w:top w:val="none" w:sz="0" w:space="0" w:color="auto"/>
        <w:left w:val="none" w:sz="0" w:space="0" w:color="auto"/>
        <w:bottom w:val="none" w:sz="0" w:space="0" w:color="auto"/>
        <w:right w:val="none" w:sz="0" w:space="0" w:color="auto"/>
      </w:divBdr>
    </w:div>
    <w:div w:id="534120495">
      <w:bodyDiv w:val="1"/>
      <w:marLeft w:val="0"/>
      <w:marRight w:val="0"/>
      <w:marTop w:val="0"/>
      <w:marBottom w:val="0"/>
      <w:divBdr>
        <w:top w:val="none" w:sz="0" w:space="0" w:color="auto"/>
        <w:left w:val="none" w:sz="0" w:space="0" w:color="auto"/>
        <w:bottom w:val="none" w:sz="0" w:space="0" w:color="auto"/>
        <w:right w:val="none" w:sz="0" w:space="0" w:color="auto"/>
      </w:divBdr>
    </w:div>
    <w:div w:id="643706672">
      <w:bodyDiv w:val="1"/>
      <w:marLeft w:val="0"/>
      <w:marRight w:val="0"/>
      <w:marTop w:val="0"/>
      <w:marBottom w:val="0"/>
      <w:divBdr>
        <w:top w:val="none" w:sz="0" w:space="0" w:color="auto"/>
        <w:left w:val="none" w:sz="0" w:space="0" w:color="auto"/>
        <w:bottom w:val="none" w:sz="0" w:space="0" w:color="auto"/>
        <w:right w:val="none" w:sz="0" w:space="0" w:color="auto"/>
      </w:divBdr>
    </w:div>
    <w:div w:id="926034422">
      <w:bodyDiv w:val="1"/>
      <w:marLeft w:val="0"/>
      <w:marRight w:val="0"/>
      <w:marTop w:val="0"/>
      <w:marBottom w:val="0"/>
      <w:divBdr>
        <w:top w:val="none" w:sz="0" w:space="0" w:color="auto"/>
        <w:left w:val="none" w:sz="0" w:space="0" w:color="auto"/>
        <w:bottom w:val="none" w:sz="0" w:space="0" w:color="auto"/>
        <w:right w:val="none" w:sz="0" w:space="0" w:color="auto"/>
      </w:divBdr>
    </w:div>
    <w:div w:id="1028531783">
      <w:bodyDiv w:val="1"/>
      <w:marLeft w:val="0"/>
      <w:marRight w:val="0"/>
      <w:marTop w:val="0"/>
      <w:marBottom w:val="0"/>
      <w:divBdr>
        <w:top w:val="none" w:sz="0" w:space="0" w:color="auto"/>
        <w:left w:val="none" w:sz="0" w:space="0" w:color="auto"/>
        <w:bottom w:val="none" w:sz="0" w:space="0" w:color="auto"/>
        <w:right w:val="none" w:sz="0" w:space="0" w:color="auto"/>
      </w:divBdr>
    </w:div>
    <w:div w:id="1297175450">
      <w:bodyDiv w:val="1"/>
      <w:marLeft w:val="0"/>
      <w:marRight w:val="0"/>
      <w:marTop w:val="0"/>
      <w:marBottom w:val="0"/>
      <w:divBdr>
        <w:top w:val="none" w:sz="0" w:space="0" w:color="auto"/>
        <w:left w:val="none" w:sz="0" w:space="0" w:color="auto"/>
        <w:bottom w:val="none" w:sz="0" w:space="0" w:color="auto"/>
        <w:right w:val="none" w:sz="0" w:space="0" w:color="auto"/>
      </w:divBdr>
    </w:div>
    <w:div w:id="1374765470">
      <w:bodyDiv w:val="1"/>
      <w:marLeft w:val="0"/>
      <w:marRight w:val="0"/>
      <w:marTop w:val="0"/>
      <w:marBottom w:val="0"/>
      <w:divBdr>
        <w:top w:val="none" w:sz="0" w:space="0" w:color="auto"/>
        <w:left w:val="none" w:sz="0" w:space="0" w:color="auto"/>
        <w:bottom w:val="none" w:sz="0" w:space="0" w:color="auto"/>
        <w:right w:val="none" w:sz="0" w:space="0" w:color="auto"/>
      </w:divBdr>
    </w:div>
    <w:div w:id="1455320342">
      <w:bodyDiv w:val="1"/>
      <w:marLeft w:val="0"/>
      <w:marRight w:val="0"/>
      <w:marTop w:val="0"/>
      <w:marBottom w:val="0"/>
      <w:divBdr>
        <w:top w:val="none" w:sz="0" w:space="0" w:color="auto"/>
        <w:left w:val="none" w:sz="0" w:space="0" w:color="auto"/>
        <w:bottom w:val="none" w:sz="0" w:space="0" w:color="auto"/>
        <w:right w:val="none" w:sz="0" w:space="0" w:color="auto"/>
      </w:divBdr>
    </w:div>
    <w:div w:id="1886596760">
      <w:bodyDiv w:val="1"/>
      <w:marLeft w:val="0"/>
      <w:marRight w:val="0"/>
      <w:marTop w:val="0"/>
      <w:marBottom w:val="0"/>
      <w:divBdr>
        <w:top w:val="none" w:sz="0" w:space="0" w:color="auto"/>
        <w:left w:val="none" w:sz="0" w:space="0" w:color="auto"/>
        <w:bottom w:val="none" w:sz="0" w:space="0" w:color="auto"/>
        <w:right w:val="none" w:sz="0" w:space="0" w:color="auto"/>
      </w:divBdr>
    </w:div>
    <w:div w:id="1897202483">
      <w:bodyDiv w:val="1"/>
      <w:marLeft w:val="0"/>
      <w:marRight w:val="0"/>
      <w:marTop w:val="0"/>
      <w:marBottom w:val="0"/>
      <w:divBdr>
        <w:top w:val="none" w:sz="0" w:space="0" w:color="auto"/>
        <w:left w:val="none" w:sz="0" w:space="0" w:color="auto"/>
        <w:bottom w:val="none" w:sz="0" w:space="0" w:color="auto"/>
        <w:right w:val="none" w:sz="0" w:space="0" w:color="auto"/>
      </w:divBdr>
    </w:div>
    <w:div w:id="1943756970">
      <w:bodyDiv w:val="1"/>
      <w:marLeft w:val="0"/>
      <w:marRight w:val="0"/>
      <w:marTop w:val="0"/>
      <w:marBottom w:val="0"/>
      <w:divBdr>
        <w:top w:val="none" w:sz="0" w:space="0" w:color="auto"/>
        <w:left w:val="none" w:sz="0" w:space="0" w:color="auto"/>
        <w:bottom w:val="none" w:sz="0" w:space="0" w:color="auto"/>
        <w:right w:val="none" w:sz="0" w:space="0" w:color="auto"/>
      </w:divBdr>
    </w:div>
    <w:div w:id="2010673032">
      <w:bodyDiv w:val="1"/>
      <w:marLeft w:val="0"/>
      <w:marRight w:val="0"/>
      <w:marTop w:val="0"/>
      <w:marBottom w:val="0"/>
      <w:divBdr>
        <w:top w:val="none" w:sz="0" w:space="0" w:color="auto"/>
        <w:left w:val="none" w:sz="0" w:space="0" w:color="auto"/>
        <w:bottom w:val="none" w:sz="0" w:space="0" w:color="auto"/>
        <w:right w:val="none" w:sz="0" w:space="0" w:color="auto"/>
      </w:divBdr>
    </w:div>
    <w:div w:id="2023699693">
      <w:bodyDiv w:val="1"/>
      <w:marLeft w:val="0"/>
      <w:marRight w:val="0"/>
      <w:marTop w:val="0"/>
      <w:marBottom w:val="0"/>
      <w:divBdr>
        <w:top w:val="none" w:sz="0" w:space="0" w:color="auto"/>
        <w:left w:val="none" w:sz="0" w:space="0" w:color="auto"/>
        <w:bottom w:val="none" w:sz="0" w:space="0" w:color="auto"/>
        <w:right w:val="none" w:sz="0" w:space="0" w:color="auto"/>
      </w:divBdr>
    </w:div>
    <w:div w:id="2118329745">
      <w:bodyDiv w:val="1"/>
      <w:marLeft w:val="0"/>
      <w:marRight w:val="0"/>
      <w:marTop w:val="0"/>
      <w:marBottom w:val="0"/>
      <w:divBdr>
        <w:top w:val="none" w:sz="0" w:space="0" w:color="auto"/>
        <w:left w:val="none" w:sz="0" w:space="0" w:color="auto"/>
        <w:bottom w:val="none" w:sz="0" w:space="0" w:color="auto"/>
        <w:right w:val="none" w:sz="0" w:space="0" w:color="auto"/>
      </w:divBdr>
    </w:div>
    <w:div w:id="2146703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149</Words>
  <Characters>854</Characters>
  <Application>Microsoft Office Word</Application>
  <DocSecurity>0</DocSecurity>
  <Lines>7</Lines>
  <Paragraphs>2</Paragraphs>
  <ScaleCrop>false</ScaleCrop>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NHẬT</dc:creator>
  <cp:keywords/>
  <dc:description/>
  <cp:lastModifiedBy>NGUYỄN VĂN NHẬT</cp:lastModifiedBy>
  <cp:revision>6</cp:revision>
  <dcterms:created xsi:type="dcterms:W3CDTF">2023-11-29T19:02:00Z</dcterms:created>
  <dcterms:modified xsi:type="dcterms:W3CDTF">2023-11-29T20:03:00Z</dcterms:modified>
</cp:coreProperties>
</file>