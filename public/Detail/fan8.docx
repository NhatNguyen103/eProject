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963E9" w14:textId="77777777" w:rsidR="00C00A30" w:rsidRDefault="00C00A30" w:rsidP="00C00A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FF"/>
          <w:kern w:val="0"/>
          <w:sz w:val="24"/>
          <w:szCs w:val="24"/>
          <w14:ligatures w14:val="none"/>
        </w:rPr>
      </w:pPr>
    </w:p>
    <w:p w14:paraId="755ADF99" w14:textId="77777777" w:rsidR="00C00A30" w:rsidRDefault="00C00A30" w:rsidP="00C00A3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  <w:sectPr w:rsidR="00C00A30" w:rsidSect="00326E19">
          <w:headerReference w:type="default" r:id="rId7"/>
          <w:pgSz w:w="12240" w:h="15840" w:code="1"/>
          <w:pgMar w:top="864" w:right="864" w:bottom="864" w:left="864" w:header="0" w:footer="0" w:gutter="0"/>
          <w:cols w:space="720"/>
          <w:docGrid w:linePitch="360"/>
        </w:sectPr>
      </w:pPr>
    </w:p>
    <w:p w14:paraId="3A40D776" w14:textId="7B188EA8" w:rsidR="00C00A30" w:rsidRDefault="00844CD5" w:rsidP="00C00A3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</w:pPr>
      <w:r w:rsidRPr="00844CD5"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  <w:drawing>
          <wp:inline distT="0" distB="0" distL="0" distR="0" wp14:anchorId="7825CC86" wp14:editId="1C1D65C7">
            <wp:extent cx="4518660" cy="3543479"/>
            <wp:effectExtent l="0" t="0" r="0" b="0"/>
            <wp:docPr id="623701585" name="Picture 1" descr="A ceiling fan with a wood bla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01585" name="Picture 1" descr="A ceiling fan with a wood bla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071" cy="354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4F7E" w14:textId="77777777" w:rsidR="00844CD5" w:rsidRPr="00844CD5" w:rsidRDefault="00844CD5" w:rsidP="00844CD5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</w:pPr>
      <w:r w:rsidRPr="00844CD5"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  <w:t>GLIDER 3.0 COCOA</w:t>
      </w:r>
    </w:p>
    <w:p w14:paraId="7E981083" w14:textId="0A5AD7BC" w:rsidR="00C00A30" w:rsidRPr="001E76B6" w:rsidRDefault="00C00A30" w:rsidP="00C00A3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⭐⭐⭐⭐⭐</w:t>
      </w:r>
      <w:r w:rsidRPr="000D2FA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</w:t>
      </w:r>
      <w:r w:rsidR="00844CD5">
        <w:rPr>
          <w:rFonts w:ascii="Arial" w:eastAsia="Times New Roman" w:hAnsi="Arial" w:cs="Arial"/>
          <w:kern w:val="0"/>
          <w:sz w:val="24"/>
          <w:szCs w:val="24"/>
          <w14:ligatures w14:val="none"/>
        </w:rPr>
        <w:t>98</w:t>
      </w:r>
      <w:r w:rsidRPr="000D2FA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reviews)</w:t>
      </w:r>
    </w:p>
    <w:p w14:paraId="042D389C" w14:textId="77777777" w:rsidR="00844CD5" w:rsidRPr="00844CD5" w:rsidRDefault="00844CD5" w:rsidP="00844CD5">
      <w:pPr>
        <w:numPr>
          <w:ilvl w:val="0"/>
          <w:numId w:val="5"/>
        </w:numPr>
        <w:shd w:val="clear" w:color="auto" w:fill="FFFFFF"/>
        <w:tabs>
          <w:tab w:val="clear" w:pos="720"/>
          <w:tab w:val="num" w:pos="1800"/>
        </w:tabs>
        <w:spacing w:before="300" w:after="0" w:line="240" w:lineRule="auto"/>
        <w:ind w:left="1800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844CD5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Ceiling Fans</w:t>
      </w:r>
    </w:p>
    <w:p w14:paraId="55E16AA6" w14:textId="77777777" w:rsidR="00844CD5" w:rsidRPr="00844CD5" w:rsidRDefault="00844CD5" w:rsidP="00844CD5">
      <w:pPr>
        <w:numPr>
          <w:ilvl w:val="0"/>
          <w:numId w:val="6"/>
        </w:numPr>
        <w:shd w:val="clear" w:color="auto" w:fill="FFFFFF"/>
        <w:tabs>
          <w:tab w:val="clear" w:pos="720"/>
          <w:tab w:val="num" w:pos="1800"/>
        </w:tabs>
        <w:spacing w:before="300" w:after="0" w:line="240" w:lineRule="auto"/>
        <w:ind w:left="1800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844CD5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Color: Brown</w:t>
      </w:r>
    </w:p>
    <w:p w14:paraId="43C54210" w14:textId="77777777" w:rsidR="00844CD5" w:rsidRPr="00844CD5" w:rsidRDefault="00844CD5" w:rsidP="00844CD5">
      <w:pPr>
        <w:numPr>
          <w:ilvl w:val="0"/>
          <w:numId w:val="7"/>
        </w:numPr>
        <w:shd w:val="clear" w:color="auto" w:fill="FFFFFF"/>
        <w:tabs>
          <w:tab w:val="clear" w:pos="720"/>
          <w:tab w:val="num" w:pos="1800"/>
        </w:tabs>
        <w:spacing w:before="300" w:after="0" w:line="240" w:lineRule="auto"/>
        <w:ind w:left="1800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844CD5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Country of Origin: USA</w:t>
      </w:r>
    </w:p>
    <w:p w14:paraId="01843EE7" w14:textId="77777777" w:rsidR="00844CD5" w:rsidRPr="00844CD5" w:rsidRDefault="00844CD5" w:rsidP="00844CD5">
      <w:pPr>
        <w:numPr>
          <w:ilvl w:val="0"/>
          <w:numId w:val="8"/>
        </w:numPr>
        <w:shd w:val="clear" w:color="auto" w:fill="FFFFFF"/>
        <w:tabs>
          <w:tab w:val="clear" w:pos="720"/>
          <w:tab w:val="num" w:pos="1800"/>
        </w:tabs>
        <w:spacing w:before="300" w:after="0" w:line="240" w:lineRule="auto"/>
        <w:ind w:left="1800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844CD5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Warranty: 2 year on-site; motor &amp; LED: 5 years</w:t>
      </w:r>
    </w:p>
    <w:p w14:paraId="3BCD788D" w14:textId="54968580" w:rsidR="00844CD5" w:rsidRDefault="00844CD5" w:rsidP="00844CD5">
      <w:pPr>
        <w:shd w:val="clear" w:color="auto" w:fill="FFFFFF"/>
        <w:spacing w:before="100" w:beforeAutospacing="1" w:after="100" w:afterAutospacing="1" w:line="240" w:lineRule="auto"/>
        <w:ind w:left="1440" w:firstLine="720"/>
        <w:rPr>
          <w:rStyle w:val="newprice"/>
          <w:rFonts w:ascii="Arial" w:hAnsi="Arial" w:cs="Arial"/>
          <w:color w:val="FF4500"/>
          <w:sz w:val="48"/>
          <w:szCs w:val="48"/>
          <w:shd w:val="clear" w:color="auto" w:fill="FFFFFF"/>
        </w:rPr>
      </w:pPr>
      <w:del w:id="0" w:author="Unknown">
        <w:r>
          <w:rPr>
            <w:rFonts w:ascii="Arial" w:hAnsi="Arial" w:cs="Arial"/>
            <w:color w:val="FF4500"/>
            <w:sz w:val="48"/>
            <w:szCs w:val="48"/>
            <w:shd w:val="clear" w:color="auto" w:fill="FFFFFF"/>
          </w:rPr>
          <w:delText>$1015.00</w:delText>
        </w:r>
      </w:del>
      <w:r>
        <w:rPr>
          <w:rFonts w:ascii="Arial" w:hAnsi="Arial" w:cs="Arial"/>
          <w:color w:val="FF4500"/>
          <w:sz w:val="48"/>
          <w:szCs w:val="48"/>
          <w:shd w:val="clear" w:color="auto" w:fill="FFFFFF"/>
        </w:rPr>
        <w:tab/>
      </w:r>
      <w:r>
        <w:rPr>
          <w:rStyle w:val="newprice"/>
          <w:rFonts w:ascii="Arial" w:hAnsi="Arial" w:cs="Arial"/>
          <w:color w:val="FF4500"/>
          <w:sz w:val="48"/>
          <w:szCs w:val="48"/>
          <w:shd w:val="clear" w:color="auto" w:fill="FFFFFF"/>
        </w:rPr>
        <w:t>$900.00</w:t>
      </w:r>
    </w:p>
    <w:p w14:paraId="67BD6ED5" w14:textId="3D853EF8" w:rsidR="00C00A30" w:rsidRPr="00C00A30" w:rsidRDefault="00C00A30" w:rsidP="00C00A30">
      <w:pPr>
        <w:shd w:val="clear" w:color="auto" w:fill="FFFFFF"/>
        <w:spacing w:before="100" w:beforeAutospacing="1" w:after="100" w:afterAutospacing="1" w:line="240" w:lineRule="auto"/>
        <w:ind w:left="3600" w:firstLine="720"/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</w:pPr>
      <w:r w:rsidRPr="00C00A30"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  <w:t>Information</w:t>
      </w:r>
    </w:p>
    <w:p w14:paraId="6951E0D4" w14:textId="77777777" w:rsidR="00C00A30" w:rsidRPr="000D2FA2" w:rsidRDefault="00C00A30" w:rsidP="00C00A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0D2FA2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Ceiling fans reduce perceived temperature. Ceiling fans not only circulate air and balance the heat in the room, but also spread a gentle breeze from the ceiling, effectively reducing perceived temperature levels. The perceived temperature can vary by approximately 3 degrees Celsius when there is a breeze compared to when there is no breeze. Let the device help you create a comfortable space - Motion sensor The motion sensor detects human movement and activity within its detection range. The sensor will then respond to activity intensity by changing the fan speed.</w:t>
      </w:r>
    </w:p>
    <w:p w14:paraId="052B2419" w14:textId="77777777" w:rsidR="00C00A30" w:rsidRPr="000D2FA2" w:rsidRDefault="00000000" w:rsidP="00C00A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pict w14:anchorId="3016E4EF">
          <v:rect id="_x0000_i1025" style="width:0;height:1.5pt" o:hralign="center" o:hrstd="t" o:hr="t" fillcolor="#a0a0a0" stroked="f"/>
        </w:pict>
      </w:r>
    </w:p>
    <w:p w14:paraId="631488F4" w14:textId="77777777" w:rsidR="00C00A30" w:rsidRPr="00C00A30" w:rsidRDefault="00C00A30" w:rsidP="00C00A3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</w:pPr>
      <w:r w:rsidRPr="00C00A30"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  <w:lastRenderedPageBreak/>
        <w:t>Description</w:t>
      </w:r>
    </w:p>
    <w:tbl>
      <w:tblPr>
        <w:tblW w:w="13500" w:type="dxa"/>
        <w:jc w:val="center"/>
        <w:tblBorders>
          <w:top w:val="single" w:sz="6" w:space="0" w:color="6F00FF"/>
          <w:left w:val="single" w:sz="6" w:space="0" w:color="6F00FF"/>
          <w:bottom w:val="single" w:sz="6" w:space="0" w:color="6F00FF"/>
          <w:right w:val="single" w:sz="6" w:space="0" w:color="6F00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  <w:gridCol w:w="7500"/>
      </w:tblGrid>
      <w:tr w:rsidR="00844CD5" w:rsidRPr="00844CD5" w14:paraId="3EB60F3B" w14:textId="77777777" w:rsidTr="00844CD5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518F16AA" w14:textId="77777777" w:rsidR="00844CD5" w:rsidRPr="00844CD5" w:rsidRDefault="00844CD5" w:rsidP="00844C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844CD5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Fan Color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79654FDF" w14:textId="77777777" w:rsidR="00844CD5" w:rsidRPr="00844CD5" w:rsidRDefault="00844CD5" w:rsidP="00844C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844CD5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Brown</w:t>
            </w:r>
          </w:p>
        </w:tc>
      </w:tr>
      <w:tr w:rsidR="00844CD5" w:rsidRPr="00844CD5" w14:paraId="2D538C03" w14:textId="77777777" w:rsidTr="00844CD5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69730F97" w14:textId="77777777" w:rsidR="00844CD5" w:rsidRPr="00844CD5" w:rsidRDefault="00844CD5" w:rsidP="00844C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844CD5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Fan Type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7E2A06CB" w14:textId="77777777" w:rsidR="00844CD5" w:rsidRPr="00844CD5" w:rsidRDefault="00844CD5" w:rsidP="00844C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844CD5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Ceiling Fans</w:t>
            </w:r>
          </w:p>
        </w:tc>
      </w:tr>
      <w:tr w:rsidR="00844CD5" w:rsidRPr="00844CD5" w14:paraId="59323985" w14:textId="77777777" w:rsidTr="00844CD5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792F2913" w14:textId="77777777" w:rsidR="00844CD5" w:rsidRPr="00844CD5" w:rsidRDefault="00844CD5" w:rsidP="00844C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844CD5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Country of Origin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2147C3E0" w14:textId="77777777" w:rsidR="00844CD5" w:rsidRPr="00844CD5" w:rsidRDefault="00844CD5" w:rsidP="00844C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844CD5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USA</w:t>
            </w:r>
          </w:p>
        </w:tc>
      </w:tr>
      <w:tr w:rsidR="00844CD5" w:rsidRPr="00844CD5" w14:paraId="00A4273C" w14:textId="77777777" w:rsidTr="00844CD5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76D598A7" w14:textId="77777777" w:rsidR="00844CD5" w:rsidRPr="00844CD5" w:rsidRDefault="00844CD5" w:rsidP="00844C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844CD5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Series Number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7B4E29BD" w14:textId="77777777" w:rsidR="00844CD5" w:rsidRPr="00844CD5" w:rsidRDefault="00844CD5" w:rsidP="00844C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844CD5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8</w:t>
            </w:r>
          </w:p>
        </w:tc>
      </w:tr>
      <w:tr w:rsidR="00844CD5" w:rsidRPr="00844CD5" w14:paraId="1E46E34C" w14:textId="77777777" w:rsidTr="00844CD5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3481C7BE" w14:textId="77777777" w:rsidR="00844CD5" w:rsidRPr="00844CD5" w:rsidRDefault="00844CD5" w:rsidP="00844C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844CD5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Fan Height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71D89E89" w14:textId="77777777" w:rsidR="00844CD5" w:rsidRPr="00844CD5" w:rsidRDefault="00844CD5" w:rsidP="00844C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844CD5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500-800 mm</w:t>
            </w:r>
          </w:p>
        </w:tc>
      </w:tr>
      <w:tr w:rsidR="00844CD5" w:rsidRPr="00844CD5" w14:paraId="37246368" w14:textId="77777777" w:rsidTr="00844CD5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208A9DAC" w14:textId="77777777" w:rsidR="00844CD5" w:rsidRPr="00844CD5" w:rsidRDefault="00844CD5" w:rsidP="00844C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844CD5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Fan mode indicator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00CF98C5" w14:textId="77777777" w:rsidR="00844CD5" w:rsidRPr="00844CD5" w:rsidRDefault="00844CD5" w:rsidP="00844C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844CD5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LED display</w:t>
            </w:r>
          </w:p>
        </w:tc>
      </w:tr>
      <w:tr w:rsidR="00844CD5" w:rsidRPr="00844CD5" w14:paraId="3BBBD020" w14:textId="77777777" w:rsidTr="00844CD5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0A065C36" w14:textId="77777777" w:rsidR="00844CD5" w:rsidRPr="00844CD5" w:rsidRDefault="00844CD5" w:rsidP="00844C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844CD5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Remote Control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310C30E0" w14:textId="77777777" w:rsidR="00844CD5" w:rsidRPr="00844CD5" w:rsidRDefault="00844CD5" w:rsidP="00844C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844CD5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Include</w:t>
            </w:r>
          </w:p>
        </w:tc>
      </w:tr>
      <w:tr w:rsidR="00844CD5" w:rsidRPr="00844CD5" w14:paraId="1E521DAB" w14:textId="77777777" w:rsidTr="00844CD5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2F2C31CB" w14:textId="77777777" w:rsidR="00844CD5" w:rsidRPr="00844CD5" w:rsidRDefault="00844CD5" w:rsidP="00844C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844CD5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IP rating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4D7F0E3D" w14:textId="20C50565" w:rsidR="00844CD5" w:rsidRPr="00844CD5" w:rsidRDefault="00844CD5" w:rsidP="00844C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⭐⭐⭐⭐⭐</w:t>
            </w:r>
          </w:p>
        </w:tc>
      </w:tr>
      <w:tr w:rsidR="00844CD5" w:rsidRPr="00844CD5" w14:paraId="32DC09C2" w14:textId="77777777" w:rsidTr="00844CD5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4F48E4FD" w14:textId="77777777" w:rsidR="00844CD5" w:rsidRPr="00844CD5" w:rsidRDefault="00844CD5" w:rsidP="00844C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844CD5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Number of Blades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3A859CC5" w14:textId="77777777" w:rsidR="00844CD5" w:rsidRPr="00844CD5" w:rsidRDefault="00844CD5" w:rsidP="00844C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844CD5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3</w:t>
            </w:r>
          </w:p>
        </w:tc>
      </w:tr>
      <w:tr w:rsidR="00844CD5" w:rsidRPr="00844CD5" w14:paraId="3B8BD02C" w14:textId="77777777" w:rsidTr="00844CD5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3E6F294C" w14:textId="77777777" w:rsidR="00844CD5" w:rsidRPr="00844CD5" w:rsidRDefault="00844CD5" w:rsidP="00844C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844CD5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Mount Type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49902FEF" w14:textId="77777777" w:rsidR="00844CD5" w:rsidRPr="00844CD5" w:rsidRDefault="00844CD5" w:rsidP="00844C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844CD5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Universal</w:t>
            </w:r>
          </w:p>
        </w:tc>
      </w:tr>
      <w:tr w:rsidR="00844CD5" w:rsidRPr="00844CD5" w14:paraId="25D42201" w14:textId="77777777" w:rsidTr="00844CD5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7DBDF47C" w14:textId="77777777" w:rsidR="00844CD5" w:rsidRPr="00844CD5" w:rsidRDefault="00844CD5" w:rsidP="00844C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844CD5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Input Power and Required Breaker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7B592457" w14:textId="77777777" w:rsidR="00844CD5" w:rsidRPr="00844CD5" w:rsidRDefault="00844CD5" w:rsidP="00844C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844CD5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2.6/20 W</w:t>
            </w:r>
          </w:p>
        </w:tc>
      </w:tr>
      <w:tr w:rsidR="00844CD5" w:rsidRPr="00844CD5" w14:paraId="37307DE4" w14:textId="77777777" w:rsidTr="00844CD5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562958B4" w14:textId="77777777" w:rsidR="00844CD5" w:rsidRPr="00844CD5" w:rsidRDefault="00844CD5" w:rsidP="00844C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844CD5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Operating Temperature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0B3CD127" w14:textId="77777777" w:rsidR="00844CD5" w:rsidRPr="00844CD5" w:rsidRDefault="00844CD5" w:rsidP="00844C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844CD5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35 to 105°F</w:t>
            </w:r>
          </w:p>
        </w:tc>
      </w:tr>
      <w:tr w:rsidR="00844CD5" w:rsidRPr="00844CD5" w14:paraId="5B3D6D04" w14:textId="77777777" w:rsidTr="00844CD5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5A5A5A8F" w14:textId="77777777" w:rsidR="00844CD5" w:rsidRPr="00844CD5" w:rsidRDefault="00844CD5" w:rsidP="00844C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844CD5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Current (min/max speed)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57510BC5" w14:textId="77777777" w:rsidR="00844CD5" w:rsidRPr="00844CD5" w:rsidRDefault="00844CD5" w:rsidP="00844C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844CD5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0.04/0.3 A</w:t>
            </w:r>
          </w:p>
        </w:tc>
      </w:tr>
      <w:tr w:rsidR="00844CD5" w:rsidRPr="00844CD5" w14:paraId="42FA6B2C" w14:textId="77777777" w:rsidTr="00844CD5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5E8C143C" w14:textId="77777777" w:rsidR="00844CD5" w:rsidRPr="00844CD5" w:rsidRDefault="00844CD5" w:rsidP="00844C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844CD5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Warranty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3EF11D36" w14:textId="77777777" w:rsidR="00844CD5" w:rsidRPr="00844CD5" w:rsidRDefault="00844CD5" w:rsidP="00844C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844CD5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2 year on-site; motor &amp; LED: 5 years</w:t>
            </w:r>
          </w:p>
        </w:tc>
      </w:tr>
    </w:tbl>
    <w:p w14:paraId="6BC627C2" w14:textId="77777777" w:rsidR="00C00A30" w:rsidRDefault="00C00A30" w:rsidP="00C00A30"/>
    <w:p w14:paraId="65B1BD22" w14:textId="2E81D3CB" w:rsidR="00A11A58" w:rsidRPr="00C00A30" w:rsidRDefault="00A11A58" w:rsidP="00C00A30"/>
    <w:sectPr w:rsidR="00A11A58" w:rsidRPr="00C00A30" w:rsidSect="00326E1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787A7" w14:textId="77777777" w:rsidR="00946C96" w:rsidRDefault="00946C96">
      <w:pPr>
        <w:spacing w:after="0" w:line="240" w:lineRule="auto"/>
      </w:pPr>
      <w:r>
        <w:separator/>
      </w:r>
    </w:p>
  </w:endnote>
  <w:endnote w:type="continuationSeparator" w:id="0">
    <w:p w14:paraId="001DBFAC" w14:textId="77777777" w:rsidR="00946C96" w:rsidRDefault="00946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A04C7" w14:textId="77777777" w:rsidR="00946C96" w:rsidRDefault="00946C96">
      <w:pPr>
        <w:spacing w:after="0" w:line="240" w:lineRule="auto"/>
      </w:pPr>
      <w:r>
        <w:separator/>
      </w:r>
    </w:p>
  </w:footnote>
  <w:footnote w:type="continuationSeparator" w:id="0">
    <w:p w14:paraId="06539E9B" w14:textId="77777777" w:rsidR="00946C96" w:rsidRDefault="00946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0AA84" w14:textId="77777777" w:rsidR="009F2CA3" w:rsidRDefault="00000000">
    <w:pPr>
      <w:pStyle w:val="Header"/>
    </w:pPr>
    <w:r w:rsidRPr="00394E03">
      <w:rPr>
        <w:noProof/>
      </w:rPr>
      <w:drawing>
        <wp:inline distT="0" distB="0" distL="0" distR="0" wp14:anchorId="0F2B93B8" wp14:editId="15CEACB9">
          <wp:extent cx="2456597" cy="731520"/>
          <wp:effectExtent l="0" t="0" r="1270" b="0"/>
          <wp:docPr id="119548198" name="Picture 119548198" descr="A black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7372090" name="Picture 1" descr="A black text on a white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66240" cy="7343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0321A"/>
    <w:multiLevelType w:val="multilevel"/>
    <w:tmpl w:val="BE0A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3D7EB4"/>
    <w:multiLevelType w:val="multilevel"/>
    <w:tmpl w:val="2AAE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78728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22048342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68324102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83626858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36389453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178541868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127305312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100467518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30"/>
    <w:rsid w:val="00844CD5"/>
    <w:rsid w:val="00946C96"/>
    <w:rsid w:val="009F2CA3"/>
    <w:rsid w:val="00A11A58"/>
    <w:rsid w:val="00C0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39D0"/>
  <w15:chartTrackingRefBased/>
  <w15:docId w15:val="{32950B88-53CF-41AB-8396-BCC48BBE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A30"/>
  </w:style>
  <w:style w:type="paragraph" w:styleId="Heading2">
    <w:name w:val="heading 2"/>
    <w:basedOn w:val="Normal"/>
    <w:link w:val="Heading2Char"/>
    <w:uiPriority w:val="9"/>
    <w:qFormat/>
    <w:rsid w:val="00844C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30"/>
  </w:style>
  <w:style w:type="character" w:customStyle="1" w:styleId="newprice">
    <w:name w:val="newprice"/>
    <w:basedOn w:val="DefaultParagraphFont"/>
    <w:rsid w:val="00C00A30"/>
  </w:style>
  <w:style w:type="character" w:customStyle="1" w:styleId="Heading2Char">
    <w:name w:val="Heading 2 Char"/>
    <w:basedOn w:val="DefaultParagraphFont"/>
    <w:link w:val="Heading2"/>
    <w:uiPriority w:val="9"/>
    <w:rsid w:val="00844CD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NHẬT</dc:creator>
  <cp:keywords/>
  <dc:description/>
  <cp:lastModifiedBy>NGUYỄN VĂN NHẬT</cp:lastModifiedBy>
  <cp:revision>2</cp:revision>
  <dcterms:created xsi:type="dcterms:W3CDTF">2023-11-29T19:02:00Z</dcterms:created>
  <dcterms:modified xsi:type="dcterms:W3CDTF">2023-11-29T19:31:00Z</dcterms:modified>
</cp:coreProperties>
</file>