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24BA9A9B" w:rsidR="00C00A30" w:rsidRDefault="00363838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363838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25C9EAE0" wp14:editId="5336934B">
            <wp:extent cx="4434840" cy="3498121"/>
            <wp:effectExtent l="0" t="0" r="3810" b="7620"/>
            <wp:docPr id="290270220" name="Picture 1" descr="A ceiling fa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70220" name="Picture 1" descr="A ceiling fan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746" cy="35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0A37" w14:textId="77777777" w:rsidR="00363838" w:rsidRDefault="00363838" w:rsidP="00363838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ZENOTTA BLACK ALUMINIUM</w:t>
      </w:r>
    </w:p>
    <w:p w14:paraId="7E981083" w14:textId="6522E9A0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363838">
        <w:rPr>
          <w:rFonts w:ascii="Arial" w:eastAsia="Times New Roman" w:hAnsi="Arial" w:cs="Arial"/>
          <w:kern w:val="0"/>
          <w:sz w:val="24"/>
          <w:szCs w:val="24"/>
          <w14:ligatures w14:val="none"/>
        </w:rPr>
        <w:t>135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4DA076B4" w14:textId="77777777" w:rsidR="00363838" w:rsidRPr="00363838" w:rsidRDefault="00363838" w:rsidP="00363838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363838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1FF6AD43" w14:textId="77777777" w:rsidR="00363838" w:rsidRPr="00363838" w:rsidRDefault="00363838" w:rsidP="00363838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363838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Black</w:t>
      </w:r>
    </w:p>
    <w:p w14:paraId="55619CF5" w14:textId="77777777" w:rsidR="00363838" w:rsidRPr="00363838" w:rsidRDefault="00363838" w:rsidP="00363838">
      <w:pPr>
        <w:numPr>
          <w:ilvl w:val="0"/>
          <w:numId w:val="15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363838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1CCF56FF" w14:textId="77777777" w:rsidR="00363838" w:rsidRPr="00363838" w:rsidRDefault="00363838" w:rsidP="00363838">
      <w:pPr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363838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50F2A5C1" w14:textId="07CDBE86" w:rsidR="00363838" w:rsidRDefault="00363838" w:rsidP="00703467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$1015.00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 xml:space="preserve"> </w:t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$900.00</w:t>
      </w:r>
    </w:p>
    <w:p w14:paraId="67BD6ED5" w14:textId="39BADE65" w:rsidR="00C00A30" w:rsidRPr="00C00A30" w:rsidRDefault="00C00A30" w:rsidP="007034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363838" w:rsidRPr="00363838" w14:paraId="05F40AE3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2788C68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5AF6CF7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Black</w:t>
            </w:r>
          </w:p>
        </w:tc>
      </w:tr>
      <w:tr w:rsidR="00363838" w:rsidRPr="00363838" w14:paraId="0CD463CA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E52610E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96257F0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363838" w:rsidRPr="00363838" w14:paraId="7DB3596E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B04E871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6560966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363838" w:rsidRPr="00363838" w14:paraId="551293CF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47AC6D2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52A5BDA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363838" w:rsidRPr="00363838" w14:paraId="68B7372A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4BD4F54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D992F45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363838" w:rsidRPr="00363838" w14:paraId="36598CA9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7CC42F0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230D49E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363838" w:rsidRPr="00363838" w14:paraId="38A58FA5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4761260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0ABC4B0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363838" w:rsidRPr="00363838" w14:paraId="50EE7423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2848282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08F9FB2" w14:textId="440961C8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363838" w:rsidRPr="00363838" w14:paraId="0A32B67F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6EA41F2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3F0DBF2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363838" w:rsidRPr="00363838" w14:paraId="3BF51DBB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68FE8F9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9E97331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363838" w:rsidRPr="00363838" w14:paraId="63F14B2C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5825D3C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53F9985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363838" w:rsidRPr="00363838" w14:paraId="6B181CB7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ADDB83E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6F1F385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363838" w:rsidRPr="00363838" w14:paraId="6C6C5BF3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7128BCC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D89D991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0.037/0.25 A</w:t>
            </w:r>
          </w:p>
        </w:tc>
      </w:tr>
      <w:tr w:rsidR="00363838" w:rsidRPr="00363838" w14:paraId="79949658" w14:textId="77777777" w:rsidTr="00363838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4107609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68CFB61" w14:textId="77777777" w:rsidR="00363838" w:rsidRPr="00363838" w:rsidRDefault="00363838" w:rsidP="003638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363838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6B6BFA">
      <w:pPr>
        <w:jc w:val="center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356B" w14:textId="77777777" w:rsidR="00D42FBD" w:rsidRDefault="00D42FBD">
      <w:pPr>
        <w:spacing w:after="0" w:line="240" w:lineRule="auto"/>
      </w:pPr>
      <w:r>
        <w:separator/>
      </w:r>
    </w:p>
  </w:endnote>
  <w:endnote w:type="continuationSeparator" w:id="0">
    <w:p w14:paraId="6F853553" w14:textId="77777777" w:rsidR="00D42FBD" w:rsidRDefault="00D4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9857" w14:textId="77777777" w:rsidR="00D42FBD" w:rsidRDefault="00D42FBD">
      <w:pPr>
        <w:spacing w:after="0" w:line="240" w:lineRule="auto"/>
      </w:pPr>
      <w:r>
        <w:separator/>
      </w:r>
    </w:p>
  </w:footnote>
  <w:footnote w:type="continuationSeparator" w:id="0">
    <w:p w14:paraId="5F15C8A7" w14:textId="77777777" w:rsidR="00D42FBD" w:rsidRDefault="00D4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C33E1E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A9F"/>
    <w:multiLevelType w:val="multilevel"/>
    <w:tmpl w:val="B97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FDA"/>
    <w:multiLevelType w:val="multilevel"/>
    <w:tmpl w:val="093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719DD"/>
    <w:multiLevelType w:val="multilevel"/>
    <w:tmpl w:val="C7CA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497191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933760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935972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110183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5995306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683291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29080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7048603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2607969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0641811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6011360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4046079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363838"/>
    <w:rsid w:val="006B6BFA"/>
    <w:rsid w:val="006E235A"/>
    <w:rsid w:val="00703467"/>
    <w:rsid w:val="00794B9C"/>
    <w:rsid w:val="00A11A58"/>
    <w:rsid w:val="00C00A30"/>
    <w:rsid w:val="00C33E1E"/>
    <w:rsid w:val="00D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703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7034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3</cp:revision>
  <dcterms:created xsi:type="dcterms:W3CDTF">2023-11-29T19:21:00Z</dcterms:created>
  <dcterms:modified xsi:type="dcterms:W3CDTF">2023-11-29T19:28:00Z</dcterms:modified>
</cp:coreProperties>
</file>