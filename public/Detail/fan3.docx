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63E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kern w:val="0"/>
          <w:sz w:val="24"/>
          <w:szCs w:val="24"/>
          <w14:ligatures w14:val="none"/>
        </w:rPr>
      </w:pPr>
    </w:p>
    <w:p w14:paraId="755ADF9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sectPr w:rsidR="00C00A30" w:rsidSect="00326E19">
          <w:headerReference w:type="default" r:id="rId7"/>
          <w:pgSz w:w="12240" w:h="15840" w:code="1"/>
          <w:pgMar w:top="864" w:right="864" w:bottom="864" w:left="864" w:header="0" w:footer="0" w:gutter="0"/>
          <w:cols w:space="720"/>
          <w:docGrid w:linePitch="360"/>
        </w:sectPr>
      </w:pPr>
    </w:p>
    <w:p w14:paraId="3A40D776" w14:textId="54C536FF" w:rsidR="00C00A30" w:rsidRDefault="00914D26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 w:rsidRPr="00914D26"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drawing>
          <wp:inline distT="0" distB="0" distL="0" distR="0" wp14:anchorId="2CDBA722" wp14:editId="3786B956">
            <wp:extent cx="4396740" cy="3461024"/>
            <wp:effectExtent l="0" t="0" r="3810" b="6350"/>
            <wp:docPr id="136765452" name="Picture 1" descr="A brown ceiling fan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5452" name="Picture 1" descr="A brown ceiling fan with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391" cy="346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B3DD" w14:textId="77777777" w:rsidR="00914D26" w:rsidRDefault="00914D26" w:rsidP="00914D26">
      <w:pPr>
        <w:pStyle w:val="Heading2"/>
        <w:shd w:val="clear" w:color="auto" w:fill="FFFFFF"/>
        <w:jc w:val="center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BERPHY OIL-RUBBED BRONZE</w:t>
      </w:r>
    </w:p>
    <w:p w14:paraId="7E981083" w14:textId="306B5C9E" w:rsidR="00C00A30" w:rsidRPr="001E76B6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⭐⭐⭐⭐⭐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</w:t>
      </w:r>
      <w:r w:rsidR="00914D26">
        <w:rPr>
          <w:rFonts w:ascii="Arial" w:eastAsia="Times New Roman" w:hAnsi="Arial" w:cs="Arial"/>
          <w:kern w:val="0"/>
          <w:sz w:val="24"/>
          <w:szCs w:val="24"/>
          <w14:ligatures w14:val="none"/>
        </w:rPr>
        <w:t>100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reviews)</w:t>
      </w:r>
    </w:p>
    <w:p w14:paraId="79214C1F" w14:textId="77777777" w:rsidR="00914D26" w:rsidRPr="00914D26" w:rsidRDefault="00914D26" w:rsidP="00914D26">
      <w:pPr>
        <w:numPr>
          <w:ilvl w:val="0"/>
          <w:numId w:val="13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914D26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</w:t>
      </w:r>
    </w:p>
    <w:p w14:paraId="0D723448" w14:textId="77777777" w:rsidR="00914D26" w:rsidRPr="00914D26" w:rsidRDefault="00914D26" w:rsidP="00914D26">
      <w:pPr>
        <w:numPr>
          <w:ilvl w:val="0"/>
          <w:numId w:val="14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914D26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Color: Black</w:t>
      </w:r>
    </w:p>
    <w:p w14:paraId="714C5ABC" w14:textId="77777777" w:rsidR="00914D26" w:rsidRPr="00914D26" w:rsidRDefault="00914D26" w:rsidP="00914D26">
      <w:pPr>
        <w:numPr>
          <w:ilvl w:val="0"/>
          <w:numId w:val="15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914D26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Country of Origin: USA</w:t>
      </w:r>
    </w:p>
    <w:p w14:paraId="1941E16D" w14:textId="77777777" w:rsidR="00914D26" w:rsidRPr="00914D26" w:rsidRDefault="00914D26" w:rsidP="00914D26">
      <w:pPr>
        <w:numPr>
          <w:ilvl w:val="0"/>
          <w:numId w:val="16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914D26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Warranty: 1 year on-site; motor &amp; LED: 5 years</w:t>
      </w:r>
    </w:p>
    <w:p w14:paraId="0C5162C4" w14:textId="19696938" w:rsidR="00703467" w:rsidRDefault="00703467" w:rsidP="00703467">
      <w:pPr>
        <w:shd w:val="clear" w:color="auto" w:fill="FFFFFF"/>
        <w:spacing w:before="100" w:beforeAutospacing="1" w:after="100" w:afterAutospacing="1" w:line="240" w:lineRule="auto"/>
        <w:ind w:left="1080" w:firstLine="720"/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</w:pPr>
      <w:del w:id="0" w:author="Unknown">
        <w:r>
          <w:rPr>
            <w:rFonts w:ascii="Arial" w:hAnsi="Arial" w:cs="Arial"/>
            <w:color w:val="FF4500"/>
            <w:sz w:val="48"/>
            <w:szCs w:val="48"/>
            <w:shd w:val="clear" w:color="auto" w:fill="FFFFFF"/>
          </w:rPr>
          <w:delText>$729.00</w:delText>
        </w:r>
      </w:del>
      <w:r>
        <w:rPr>
          <w:rFonts w:ascii="Arial" w:hAnsi="Arial" w:cs="Arial"/>
          <w:color w:val="FF4500"/>
          <w:sz w:val="48"/>
          <w:szCs w:val="48"/>
          <w:shd w:val="clear" w:color="auto" w:fill="FFFFFF"/>
        </w:rPr>
        <w:tab/>
      </w:r>
      <w:r>
        <w:rPr>
          <w:rFonts w:ascii="Arial" w:hAnsi="Arial" w:cs="Arial"/>
          <w:color w:val="FF4500"/>
          <w:sz w:val="48"/>
          <w:szCs w:val="48"/>
          <w:shd w:val="clear" w:color="auto" w:fill="FFFFFF"/>
        </w:rPr>
        <w:tab/>
      </w:r>
      <w:r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  <w:t>$600.00</w:t>
      </w:r>
    </w:p>
    <w:p w14:paraId="67BD6ED5" w14:textId="080D9673" w:rsidR="00C00A30" w:rsidRPr="00C00A30" w:rsidRDefault="00C00A30" w:rsidP="0070346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t>Information</w:t>
      </w:r>
    </w:p>
    <w:p w14:paraId="6951E0D4" w14:textId="77777777" w:rsidR="00C00A30" w:rsidRPr="000D2FA2" w:rsidRDefault="00C00A3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D2FA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 reduce perceived temperature. Ceiling fans not only circulate air and balance the heat in the room, but also spread a gentle breeze from the ceiling, effectively reducing perceived temperature levels. The perceived temperature can vary by approximately 3 degrees Celsius when there is a breeze compared to when there is no breeze. Let the device help you create a comfortable space - Motion sensor The motion sensor detects human movement and activity within its detection range. The sensor will then respond to activity intensity by changing the fan speed.</w:t>
      </w:r>
    </w:p>
    <w:p w14:paraId="052B2419" w14:textId="77777777" w:rsidR="00C00A30" w:rsidRPr="000D2FA2" w:rsidRDefault="0000000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pict w14:anchorId="3016E4EF">
          <v:rect id="_x0000_i1025" style="width:0;height:1.5pt" o:hralign="center" o:hrstd="t" o:hr="t" fillcolor="#a0a0a0" stroked="f"/>
        </w:pict>
      </w:r>
    </w:p>
    <w:p w14:paraId="631488F4" w14:textId="77777777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lastRenderedPageBreak/>
        <w:t>Description</w:t>
      </w:r>
    </w:p>
    <w:tbl>
      <w:tblPr>
        <w:tblW w:w="13500" w:type="dxa"/>
        <w:jc w:val="center"/>
        <w:tblBorders>
          <w:top w:val="single" w:sz="6" w:space="0" w:color="6F00FF"/>
          <w:left w:val="single" w:sz="6" w:space="0" w:color="6F00FF"/>
          <w:bottom w:val="single" w:sz="6" w:space="0" w:color="6F00FF"/>
          <w:right w:val="single" w:sz="6" w:space="0" w:color="6F00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  <w:gridCol w:w="7500"/>
      </w:tblGrid>
      <w:tr w:rsidR="00914D26" w:rsidRPr="00914D26" w14:paraId="65B9CAFE" w14:textId="77777777" w:rsidTr="00914D26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1C44E9D0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Color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1ACA80BE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Black</w:t>
            </w:r>
          </w:p>
        </w:tc>
      </w:tr>
      <w:tr w:rsidR="00914D26" w:rsidRPr="00914D26" w14:paraId="4D651CA0" w14:textId="77777777" w:rsidTr="00914D26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23AD678A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4E69D6E0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Ceiling Fans</w:t>
            </w:r>
          </w:p>
        </w:tc>
      </w:tr>
      <w:tr w:rsidR="00914D26" w:rsidRPr="00914D26" w14:paraId="439A5F9C" w14:textId="77777777" w:rsidTr="00914D26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B080A61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E83066D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USA</w:t>
            </w:r>
          </w:p>
        </w:tc>
      </w:tr>
      <w:tr w:rsidR="00914D26" w:rsidRPr="00914D26" w14:paraId="6425A4AA" w14:textId="77777777" w:rsidTr="00914D26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1452BF9D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Series Number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458D98A4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914D26" w:rsidRPr="00914D26" w14:paraId="6E5AECA9" w14:textId="77777777" w:rsidTr="00914D26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132B0CD7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Height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59849FA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400-700 mm</w:t>
            </w:r>
          </w:p>
        </w:tc>
      </w:tr>
      <w:tr w:rsidR="00914D26" w:rsidRPr="00914D26" w14:paraId="4C3E51CD" w14:textId="77777777" w:rsidTr="00914D26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135FE84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mode indicator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F71CFD0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LED display</w:t>
            </w:r>
          </w:p>
        </w:tc>
      </w:tr>
      <w:tr w:rsidR="00914D26" w:rsidRPr="00914D26" w14:paraId="7AF4D621" w14:textId="77777777" w:rsidTr="00914D26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0DD50D67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Remote Control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416FD96C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Include</w:t>
            </w:r>
          </w:p>
        </w:tc>
      </w:tr>
      <w:tr w:rsidR="00914D26" w:rsidRPr="00914D26" w14:paraId="1A84347B" w14:textId="77777777" w:rsidTr="00914D26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1DC79E49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IP rating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E101863" w14:textId="5D57A86C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⭐⭐⭐⭐⭐</w:t>
            </w:r>
          </w:p>
        </w:tc>
      </w:tr>
      <w:tr w:rsidR="00914D26" w:rsidRPr="00914D26" w14:paraId="2F7397BB" w14:textId="77777777" w:rsidTr="00914D26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CDE1418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Number of Blades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4EB5CC83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914D26" w:rsidRPr="00914D26" w14:paraId="16986190" w14:textId="77777777" w:rsidTr="00914D26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0090A81F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Mount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488E4FCE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Universal</w:t>
            </w:r>
          </w:p>
        </w:tc>
      </w:tr>
      <w:tr w:rsidR="00914D26" w:rsidRPr="00914D26" w14:paraId="61B47BF3" w14:textId="77777777" w:rsidTr="00914D26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EE39A71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Input Power and Required Breaker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2CA8C5AE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2.6/20 W</w:t>
            </w:r>
          </w:p>
        </w:tc>
      </w:tr>
      <w:tr w:rsidR="00914D26" w:rsidRPr="00914D26" w14:paraId="658C142D" w14:textId="77777777" w:rsidTr="00914D26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4040E04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Operating Temperature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A9A8925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32 to 104°F</w:t>
            </w:r>
          </w:p>
        </w:tc>
      </w:tr>
      <w:tr w:rsidR="00914D26" w:rsidRPr="00914D26" w14:paraId="3F59E331" w14:textId="77777777" w:rsidTr="00914D26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9EEE3FB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Current (min/max speed)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6CACE1A8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0.037/0.25 A</w:t>
            </w:r>
          </w:p>
        </w:tc>
      </w:tr>
      <w:tr w:rsidR="00914D26" w:rsidRPr="00914D26" w14:paraId="69A2A59A" w14:textId="77777777" w:rsidTr="00914D26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66D9DB3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6647C021" w14:textId="77777777" w:rsidR="00914D26" w:rsidRPr="00914D26" w:rsidRDefault="00914D26" w:rsidP="00914D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914D26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 year on-site; motor &amp; LED: 5 years</w:t>
            </w:r>
          </w:p>
        </w:tc>
      </w:tr>
    </w:tbl>
    <w:p w14:paraId="6BC627C2" w14:textId="77777777" w:rsidR="00C00A30" w:rsidRDefault="00C00A30" w:rsidP="00914D26">
      <w:pPr>
        <w:jc w:val="center"/>
      </w:pPr>
    </w:p>
    <w:p w14:paraId="65B1BD22" w14:textId="2E81D3CB" w:rsidR="00A11A58" w:rsidRPr="00C00A30" w:rsidRDefault="00A11A58" w:rsidP="00C00A30"/>
    <w:sectPr w:rsidR="00A11A58" w:rsidRPr="00C00A30" w:rsidSect="00326E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0E1E3" w14:textId="77777777" w:rsidR="00F006F0" w:rsidRDefault="00F006F0">
      <w:pPr>
        <w:spacing w:after="0" w:line="240" w:lineRule="auto"/>
      </w:pPr>
      <w:r>
        <w:separator/>
      </w:r>
    </w:p>
  </w:endnote>
  <w:endnote w:type="continuationSeparator" w:id="0">
    <w:p w14:paraId="1FC89E69" w14:textId="77777777" w:rsidR="00F006F0" w:rsidRDefault="00F00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A7F18" w14:textId="77777777" w:rsidR="00F006F0" w:rsidRDefault="00F006F0">
      <w:pPr>
        <w:spacing w:after="0" w:line="240" w:lineRule="auto"/>
      </w:pPr>
      <w:r>
        <w:separator/>
      </w:r>
    </w:p>
  </w:footnote>
  <w:footnote w:type="continuationSeparator" w:id="0">
    <w:p w14:paraId="0294206C" w14:textId="77777777" w:rsidR="00F006F0" w:rsidRDefault="00F00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AA84" w14:textId="77777777" w:rsidR="00C33E1E" w:rsidRDefault="00000000">
    <w:pPr>
      <w:pStyle w:val="Header"/>
    </w:pPr>
    <w:r w:rsidRPr="00394E03">
      <w:rPr>
        <w:noProof/>
      </w:rPr>
      <w:drawing>
        <wp:inline distT="0" distB="0" distL="0" distR="0" wp14:anchorId="0F2B93B8" wp14:editId="15CEACB9">
          <wp:extent cx="2456597" cy="731520"/>
          <wp:effectExtent l="0" t="0" r="1270" b="0"/>
          <wp:docPr id="119548198" name="Picture 119548198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372090" name="Picture 1" descr="A black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6240" cy="734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A9F"/>
    <w:multiLevelType w:val="multilevel"/>
    <w:tmpl w:val="B97E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A5FDA"/>
    <w:multiLevelType w:val="multilevel"/>
    <w:tmpl w:val="093A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0321A"/>
    <w:multiLevelType w:val="multilevel"/>
    <w:tmpl w:val="BE0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4543A"/>
    <w:multiLevelType w:val="multilevel"/>
    <w:tmpl w:val="DAB4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78728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22048342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8324102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3626858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104971910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119337600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49359723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151101831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59953067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6832912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22908095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70486039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47560696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204474745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166666077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2442926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30"/>
    <w:rsid w:val="006B6BFA"/>
    <w:rsid w:val="00703467"/>
    <w:rsid w:val="00914D26"/>
    <w:rsid w:val="009C27AB"/>
    <w:rsid w:val="00A11A58"/>
    <w:rsid w:val="00C00A30"/>
    <w:rsid w:val="00C33E1E"/>
    <w:rsid w:val="00F0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39D0"/>
  <w15:chartTrackingRefBased/>
  <w15:docId w15:val="{32950B88-53CF-41AB-8396-BCC48BBE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30"/>
  </w:style>
  <w:style w:type="paragraph" w:styleId="Heading2">
    <w:name w:val="heading 2"/>
    <w:basedOn w:val="Normal"/>
    <w:link w:val="Heading2Char"/>
    <w:uiPriority w:val="9"/>
    <w:qFormat/>
    <w:rsid w:val="00703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30"/>
  </w:style>
  <w:style w:type="character" w:customStyle="1" w:styleId="newprice">
    <w:name w:val="newprice"/>
    <w:basedOn w:val="DefaultParagraphFont"/>
    <w:rsid w:val="00C00A30"/>
  </w:style>
  <w:style w:type="character" w:customStyle="1" w:styleId="Heading2Char">
    <w:name w:val="Heading 2 Char"/>
    <w:basedOn w:val="DefaultParagraphFont"/>
    <w:link w:val="Heading2"/>
    <w:uiPriority w:val="9"/>
    <w:rsid w:val="0070346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NHẬT</dc:creator>
  <cp:keywords/>
  <dc:description/>
  <cp:lastModifiedBy>NGUYỄN VĂN NHẬT</cp:lastModifiedBy>
  <cp:revision>4</cp:revision>
  <dcterms:created xsi:type="dcterms:W3CDTF">2023-11-29T19:19:00Z</dcterms:created>
  <dcterms:modified xsi:type="dcterms:W3CDTF">2023-11-29T19:23:00Z</dcterms:modified>
</cp:coreProperties>
</file>