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5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5A5587AF" w:rsidR="00C00A30" w:rsidRDefault="00044532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044532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1E433485" wp14:editId="5CF9AD45">
            <wp:extent cx="4137660" cy="3229674"/>
            <wp:effectExtent l="0" t="0" r="0" b="8890"/>
            <wp:docPr id="467773605" name="Picture 1" descr="A brown ceiling fa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73605" name="Picture 1" descr="A brown ceiling fan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368" cy="32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57AE" w14:textId="77777777" w:rsidR="00044532" w:rsidRPr="00044532" w:rsidRDefault="00044532" w:rsidP="0004453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044532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t>CRESTA BLACK - HYBRID RESIN</w:t>
      </w:r>
    </w:p>
    <w:p w14:paraId="7E981083" w14:textId="6B0F9FA3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(12</w:t>
      </w:r>
      <w:r w:rsidR="00044532"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reviews)</w:t>
      </w:r>
    </w:p>
    <w:p w14:paraId="434264B2" w14:textId="77777777" w:rsidR="00044532" w:rsidRPr="00044532" w:rsidRDefault="00044532" w:rsidP="00044532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4453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651DD70E" w14:textId="77777777" w:rsidR="00044532" w:rsidRPr="00044532" w:rsidRDefault="00044532" w:rsidP="00044532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4453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Black</w:t>
      </w:r>
    </w:p>
    <w:p w14:paraId="44D01E7C" w14:textId="77777777" w:rsidR="00044532" w:rsidRPr="00044532" w:rsidRDefault="00044532" w:rsidP="00044532">
      <w:pPr>
        <w:numPr>
          <w:ilvl w:val="0"/>
          <w:numId w:val="7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4453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7F2E522F" w14:textId="77777777" w:rsidR="00044532" w:rsidRPr="00044532" w:rsidRDefault="00044532" w:rsidP="00044532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4453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1 year on-site; motor &amp; LED: 5 years</w:t>
      </w:r>
    </w:p>
    <w:p w14:paraId="01226C59" w14:textId="43D620E2" w:rsidR="00044532" w:rsidRDefault="00044532" w:rsidP="00044532">
      <w:pPr>
        <w:shd w:val="clear" w:color="auto" w:fill="FFFFFF"/>
        <w:spacing w:before="100" w:beforeAutospacing="1" w:after="100" w:afterAutospacing="1" w:line="240" w:lineRule="auto"/>
        <w:ind w:left="1080" w:firstLine="720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$729.00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$600.00</w:t>
      </w:r>
    </w:p>
    <w:p w14:paraId="67BD6ED5" w14:textId="6B4CECB9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36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044532" w:rsidRPr="00044532" w14:paraId="02EC31D5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ACCA272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780CAAD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Black</w:t>
            </w:r>
          </w:p>
        </w:tc>
      </w:tr>
      <w:tr w:rsidR="00044532" w:rsidRPr="00044532" w14:paraId="4001D6C7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A4069D5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428E5B9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044532" w:rsidRPr="00044532" w14:paraId="55C9C286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19971B4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6ABBEF7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044532" w:rsidRPr="00044532" w14:paraId="77C89407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83882BF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AFC9AB9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44532" w:rsidRPr="00044532" w14:paraId="0FD52727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4E3D53D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3787961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400-700 mm</w:t>
            </w:r>
          </w:p>
        </w:tc>
      </w:tr>
      <w:tr w:rsidR="00044532" w:rsidRPr="00044532" w14:paraId="70FAFF95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F4BBD62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7AD5DFA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044532" w:rsidRPr="00044532" w14:paraId="4DB47D14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82BE712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74C85C3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044532" w:rsidRPr="00044532" w14:paraId="53982684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02F5032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2243F2B" w14:textId="6A6E9026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044532" w:rsidRPr="00044532" w14:paraId="521B1E69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F0A8440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1804D1D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044532" w:rsidRPr="00044532" w14:paraId="3025E166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56A89EB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339EC2B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044532" w:rsidRPr="00044532" w14:paraId="1F9269E7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844CD3D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2826611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044532" w:rsidRPr="00044532" w14:paraId="70BA544D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EF58095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B52C0C7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 to 104°F</w:t>
            </w:r>
          </w:p>
        </w:tc>
      </w:tr>
      <w:tr w:rsidR="00044532" w:rsidRPr="00044532" w14:paraId="4D8647C9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7410F26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5EF0456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0.037/0.25 A</w:t>
            </w:r>
          </w:p>
        </w:tc>
      </w:tr>
      <w:tr w:rsidR="00044532" w:rsidRPr="00044532" w14:paraId="07C68674" w14:textId="77777777" w:rsidTr="00044532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37CBD1E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36FEC3B" w14:textId="77777777" w:rsidR="00044532" w:rsidRPr="00044532" w:rsidRDefault="00044532" w:rsidP="00044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04453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 year on-site; motor &amp; LED: 5 years</w:t>
            </w:r>
          </w:p>
        </w:tc>
      </w:tr>
    </w:tbl>
    <w:p w14:paraId="6BC627C2" w14:textId="77777777" w:rsidR="00C00A30" w:rsidRDefault="00C00A30" w:rsidP="00044532">
      <w:pPr>
        <w:jc w:val="both"/>
      </w:pPr>
    </w:p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000000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B0BF9"/>
    <w:multiLevelType w:val="multilevel"/>
    <w:tmpl w:val="10D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728899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887895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3550335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3182690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044532"/>
    <w:rsid w:val="00A11A58"/>
    <w:rsid w:val="00C0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044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04453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2</cp:revision>
  <dcterms:created xsi:type="dcterms:W3CDTF">2023-11-29T19:08:00Z</dcterms:created>
  <dcterms:modified xsi:type="dcterms:W3CDTF">2023-11-29T19:08:00Z</dcterms:modified>
</cp:coreProperties>
</file>