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79B494CB" w:rsidR="00C00A30" w:rsidRDefault="001B4A0F"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1B4A0F">
        <w:rPr>
          <w:rFonts w:ascii="Arial" w:eastAsia="Times New Roman" w:hAnsi="Arial" w:cs="Arial"/>
          <w:color w:val="212529"/>
          <w:kern w:val="0"/>
          <w:sz w:val="36"/>
          <w:szCs w:val="36"/>
          <w14:ligatures w14:val="none"/>
        </w:rPr>
        <w:drawing>
          <wp:inline distT="0" distB="0" distL="0" distR="0" wp14:anchorId="1FBD1C52" wp14:editId="4100C54F">
            <wp:extent cx="4091940" cy="3196609"/>
            <wp:effectExtent l="0" t="0" r="3810" b="3810"/>
            <wp:docPr id="1115239471" name="Picture 1" descr="A blue and black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39471" name="Picture 1" descr="A blue and black fan&#10;&#10;Description automatically generated"/>
                    <pic:cNvPicPr/>
                  </pic:nvPicPr>
                  <pic:blipFill>
                    <a:blip r:embed="rId8"/>
                    <a:stretch>
                      <a:fillRect/>
                    </a:stretch>
                  </pic:blipFill>
                  <pic:spPr>
                    <a:xfrm>
                      <a:off x="0" y="0"/>
                      <a:ext cx="4101068" cy="3203740"/>
                    </a:xfrm>
                    <a:prstGeom prst="rect">
                      <a:avLst/>
                    </a:prstGeom>
                  </pic:spPr>
                </pic:pic>
              </a:graphicData>
            </a:graphic>
          </wp:inline>
        </w:drawing>
      </w:r>
    </w:p>
    <w:p w14:paraId="4D98EA90" w14:textId="77777777" w:rsidR="001B4A0F" w:rsidRDefault="001B4A0F" w:rsidP="001B4A0F">
      <w:pPr>
        <w:pStyle w:val="Heading2"/>
        <w:shd w:val="clear" w:color="auto" w:fill="FFFFFF"/>
        <w:jc w:val="center"/>
        <w:rPr>
          <w:rFonts w:ascii="Arial" w:hAnsi="Arial" w:cs="Arial"/>
          <w:b w:val="0"/>
          <w:bCs w:val="0"/>
          <w:color w:val="212529"/>
        </w:rPr>
      </w:pPr>
      <w:r>
        <w:rPr>
          <w:rFonts w:ascii="Arial" w:hAnsi="Arial" w:cs="Arial"/>
          <w:b w:val="0"/>
          <w:bCs w:val="0"/>
          <w:color w:val="212529"/>
        </w:rPr>
        <w:t>COLOSSUS SERIES BLUE</w:t>
      </w:r>
    </w:p>
    <w:p w14:paraId="7E981083" w14:textId="0AC1DCC9"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5674D0">
        <w:rPr>
          <w:rFonts w:ascii="Arial" w:eastAsia="Times New Roman" w:hAnsi="Arial" w:cs="Arial"/>
          <w:kern w:val="0"/>
          <w:sz w:val="24"/>
          <w:szCs w:val="24"/>
          <w14:ligatures w14:val="none"/>
        </w:rPr>
        <w:t>3</w:t>
      </w:r>
      <w:r w:rsidRPr="000D2FA2">
        <w:rPr>
          <w:rFonts w:ascii="Arial" w:eastAsia="Times New Roman" w:hAnsi="Arial" w:cs="Arial"/>
          <w:kern w:val="0"/>
          <w:sz w:val="24"/>
          <w:szCs w:val="24"/>
          <w14:ligatures w14:val="none"/>
        </w:rPr>
        <w:t>0 reviews)</w:t>
      </w:r>
    </w:p>
    <w:p w14:paraId="4122A9A8" w14:textId="77777777" w:rsidR="001B4A0F" w:rsidRPr="001B4A0F" w:rsidRDefault="001B4A0F" w:rsidP="001B4A0F">
      <w:pPr>
        <w:numPr>
          <w:ilvl w:val="0"/>
          <w:numId w:val="9"/>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Standing Fans</w:t>
      </w:r>
    </w:p>
    <w:p w14:paraId="69D36E91" w14:textId="77777777" w:rsidR="001B4A0F" w:rsidRPr="001B4A0F" w:rsidRDefault="001B4A0F" w:rsidP="001B4A0F">
      <w:pPr>
        <w:numPr>
          <w:ilvl w:val="0"/>
          <w:numId w:val="10"/>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Color: Blue</w:t>
      </w:r>
    </w:p>
    <w:p w14:paraId="6F459706" w14:textId="77777777" w:rsidR="001B4A0F" w:rsidRPr="001B4A0F" w:rsidRDefault="001B4A0F" w:rsidP="001B4A0F">
      <w:pPr>
        <w:numPr>
          <w:ilvl w:val="0"/>
          <w:numId w:val="1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Country of Origin: China</w:t>
      </w:r>
    </w:p>
    <w:p w14:paraId="5BBFC607" w14:textId="77777777" w:rsidR="001B4A0F" w:rsidRPr="001B4A0F" w:rsidRDefault="001B4A0F" w:rsidP="001B4A0F">
      <w:pPr>
        <w:numPr>
          <w:ilvl w:val="0"/>
          <w:numId w:val="1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Warranty: 2 year on-site; motor &amp; LED: 5 years</w:t>
      </w:r>
    </w:p>
    <w:p w14:paraId="655012D3" w14:textId="4BEF0E68" w:rsidR="001B4A0F" w:rsidRDefault="001B4A0F" w:rsidP="001B4A0F">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$58.31</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$50.00</w:t>
      </w:r>
    </w:p>
    <w:p w14:paraId="67BD6ED5" w14:textId="33EB4F5B"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 xml:space="preserve">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w:t>
      </w:r>
      <w:proofErr w:type="gramStart"/>
      <w:r w:rsidRPr="001B4A0F">
        <w:rPr>
          <w:rFonts w:ascii="Arial" w:hAnsi="Arial" w:cs="Arial"/>
          <w:color w:val="212529"/>
          <w:sz w:val="24"/>
          <w:szCs w:val="24"/>
          <w:shd w:val="clear" w:color="auto" w:fill="FFFFFF"/>
        </w:rPr>
        <w:t>medium</w:t>
      </w:r>
      <w:proofErr w:type="gramEnd"/>
      <w:r w:rsidRPr="001B4A0F">
        <w:rPr>
          <w:rFonts w:ascii="Arial" w:hAnsi="Arial" w:cs="Arial"/>
          <w:color w:val="212529"/>
          <w:sz w:val="24"/>
          <w:szCs w:val="24"/>
          <w:shd w:val="clear" w:color="auto" w:fill="FFFFFF"/>
        </w:rPr>
        <w:t xml:space="preserve"> or high. The device can </w:t>
      </w:r>
      <w:proofErr w:type="gramStart"/>
      <w:r w:rsidRPr="001B4A0F">
        <w:rPr>
          <w:rFonts w:ascii="Arial" w:hAnsi="Arial" w:cs="Arial"/>
          <w:color w:val="212529"/>
          <w:sz w:val="24"/>
          <w:szCs w:val="24"/>
          <w:shd w:val="clear" w:color="auto" w:fill="FFFFFF"/>
        </w:rPr>
        <w:t>create a pleasant cool breeze at all times</w:t>
      </w:r>
      <w:proofErr w:type="gramEnd"/>
      <w:r w:rsidRPr="001B4A0F">
        <w:rPr>
          <w:rFonts w:ascii="Arial" w:hAnsi="Arial" w:cs="Arial"/>
          <w:color w:val="212529"/>
          <w:sz w:val="24"/>
          <w:szCs w:val="24"/>
          <w:shd w:val="clear" w:color="auto" w:fill="FFFFFF"/>
        </w:rPr>
        <w:t>. Reliable type W fuse. Electric fans are equipped with “W-type fuses” for all models. In case of abnormal operation, the thermal fuse and current fuse will trip to stop the fan. Two times more reliable, providing peace of mind.</w:t>
      </w:r>
      <w:r w:rsidR="00000000" w:rsidRPr="001B4A0F">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1B4A0F" w:rsidRPr="001B4A0F" w14:paraId="52D45E3F"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FCC1CDC"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47BF78A"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Blue</w:t>
            </w:r>
          </w:p>
        </w:tc>
      </w:tr>
      <w:tr w:rsidR="001B4A0F" w:rsidRPr="001B4A0F" w14:paraId="46A88629"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8306D21"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4D76773"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Standing Fans</w:t>
            </w:r>
          </w:p>
        </w:tc>
      </w:tr>
      <w:tr w:rsidR="001B4A0F" w:rsidRPr="001B4A0F" w14:paraId="3A3C5DB1"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A2FB580"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352CAD7"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China</w:t>
            </w:r>
          </w:p>
        </w:tc>
      </w:tr>
      <w:tr w:rsidR="001B4A0F" w:rsidRPr="001B4A0F" w14:paraId="48DD831B"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8E322FF"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CC2665A"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11</w:t>
            </w:r>
          </w:p>
        </w:tc>
      </w:tr>
      <w:tr w:rsidR="001B4A0F" w:rsidRPr="001B4A0F" w14:paraId="31DC770C"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4FB78C0"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E5444B3"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1m - 1.5m</w:t>
            </w:r>
          </w:p>
        </w:tc>
      </w:tr>
      <w:tr w:rsidR="001B4A0F" w:rsidRPr="001B4A0F" w14:paraId="78A5B5FE"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1CFD01D"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C6FD0AF"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LED display</w:t>
            </w:r>
          </w:p>
        </w:tc>
      </w:tr>
      <w:tr w:rsidR="001B4A0F" w:rsidRPr="001B4A0F" w14:paraId="7365AEB2"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843CB1C"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BD3B223"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Include</w:t>
            </w:r>
          </w:p>
        </w:tc>
      </w:tr>
      <w:tr w:rsidR="001B4A0F" w:rsidRPr="001B4A0F" w14:paraId="3036D283"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EEBD588"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86B876A" w14:textId="6390C580"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1B4A0F" w:rsidRPr="001B4A0F" w14:paraId="78C2568C"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236BFBC"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9666876"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3</w:t>
            </w:r>
          </w:p>
        </w:tc>
      </w:tr>
      <w:tr w:rsidR="001B4A0F" w:rsidRPr="001B4A0F" w14:paraId="0375A6F5"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27F3756"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57ACF75"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Universal</w:t>
            </w:r>
          </w:p>
        </w:tc>
      </w:tr>
      <w:tr w:rsidR="001B4A0F" w:rsidRPr="001B4A0F" w14:paraId="5F4859C0"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392A466"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B9BB04"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2.6/20 W</w:t>
            </w:r>
          </w:p>
        </w:tc>
      </w:tr>
      <w:tr w:rsidR="001B4A0F" w:rsidRPr="001B4A0F" w14:paraId="4F370806"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5A7F7A8"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7D4F13A"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40 to 120°F</w:t>
            </w:r>
          </w:p>
        </w:tc>
      </w:tr>
      <w:tr w:rsidR="001B4A0F" w:rsidRPr="001B4A0F" w14:paraId="52C7502A"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D3BB2BD"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644A6FF"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0.037/0.25 A</w:t>
            </w:r>
          </w:p>
        </w:tc>
      </w:tr>
      <w:tr w:rsidR="001B4A0F" w:rsidRPr="001B4A0F" w14:paraId="567F8D41" w14:textId="77777777" w:rsidTr="001B4A0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35B38B2"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D9ACB8C" w14:textId="77777777" w:rsidR="001B4A0F" w:rsidRPr="001B4A0F" w:rsidRDefault="001B4A0F" w:rsidP="001B4A0F">
            <w:pPr>
              <w:spacing w:after="0" w:line="240" w:lineRule="auto"/>
              <w:jc w:val="center"/>
              <w:rPr>
                <w:rFonts w:ascii="Arial" w:eastAsia="Times New Roman" w:hAnsi="Arial" w:cs="Arial"/>
                <w:color w:val="212529"/>
                <w:kern w:val="0"/>
                <w:sz w:val="24"/>
                <w:szCs w:val="24"/>
                <w14:ligatures w14:val="none"/>
              </w:rPr>
            </w:pPr>
            <w:r w:rsidRPr="001B4A0F">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1F5A" w14:textId="77777777" w:rsidR="00707C9D" w:rsidRDefault="00707C9D">
      <w:pPr>
        <w:spacing w:after="0" w:line="240" w:lineRule="auto"/>
      </w:pPr>
      <w:r>
        <w:separator/>
      </w:r>
    </w:p>
  </w:endnote>
  <w:endnote w:type="continuationSeparator" w:id="0">
    <w:p w14:paraId="04202B6E" w14:textId="77777777" w:rsidR="00707C9D" w:rsidRDefault="0070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BB200" w14:textId="77777777" w:rsidR="00707C9D" w:rsidRDefault="00707C9D">
      <w:pPr>
        <w:spacing w:after="0" w:line="240" w:lineRule="auto"/>
      </w:pPr>
      <w:r>
        <w:separator/>
      </w:r>
    </w:p>
  </w:footnote>
  <w:footnote w:type="continuationSeparator" w:id="0">
    <w:p w14:paraId="6E781A3D" w14:textId="77777777" w:rsidR="00707C9D" w:rsidRDefault="0070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707C9D"/>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3</cp:revision>
  <dcterms:created xsi:type="dcterms:W3CDTF">2023-11-29T19:02:00Z</dcterms:created>
  <dcterms:modified xsi:type="dcterms:W3CDTF">2023-11-29T19:37:00Z</dcterms:modified>
</cp:coreProperties>
</file>