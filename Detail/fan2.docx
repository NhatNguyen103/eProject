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5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1475C3">
        <w:rPr>
          <w:rFonts w:ascii="Arial" w:eastAsia="Times New Roman" w:hAnsi="Arial" w:cs="Arial"/>
          <w:noProof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2BF01F56" wp14:editId="35EEE269">
            <wp:extent cx="4251960" cy="3337592"/>
            <wp:effectExtent l="0" t="0" r="0" b="0"/>
            <wp:docPr id="1350343936" name="Picture 1" descr="A ceiling fan with a black bla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43936" name="Picture 1" descr="A ceiling fan with a black bla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610" cy="33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8C7A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t>GLIDER 3.0 BLACK ALUMINIUM</w:t>
      </w:r>
    </w:p>
    <w:p w14:paraId="7E981083" w14:textId="77777777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(120 reviews)</w:t>
      </w:r>
    </w:p>
    <w:p w14:paraId="2ABE7CE2" w14:textId="77777777" w:rsidR="00C00A30" w:rsidRPr="000D2FA2" w:rsidRDefault="00C00A30" w:rsidP="00C00A30">
      <w:pPr>
        <w:numPr>
          <w:ilvl w:val="0"/>
          <w:numId w:val="1"/>
        </w:numPr>
        <w:shd w:val="clear" w:color="auto" w:fill="FFFFFF"/>
        <w:tabs>
          <w:tab w:val="clear" w:pos="720"/>
          <w:tab w:val="num" w:pos="2520"/>
        </w:tabs>
        <w:spacing w:before="300" w:after="0" w:line="240" w:lineRule="auto"/>
        <w:ind w:left="252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68C9B75A" w14:textId="77777777" w:rsidR="00C00A30" w:rsidRPr="000D2FA2" w:rsidRDefault="00C00A30" w:rsidP="00C00A30">
      <w:pPr>
        <w:numPr>
          <w:ilvl w:val="0"/>
          <w:numId w:val="2"/>
        </w:numPr>
        <w:shd w:val="clear" w:color="auto" w:fill="FFFFFF"/>
        <w:tabs>
          <w:tab w:val="clear" w:pos="720"/>
          <w:tab w:val="num" w:pos="2520"/>
        </w:tabs>
        <w:spacing w:before="300" w:after="0" w:line="240" w:lineRule="auto"/>
        <w:ind w:left="252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Black</w:t>
      </w:r>
    </w:p>
    <w:p w14:paraId="1D8BDBF4" w14:textId="77777777" w:rsidR="00C00A30" w:rsidRPr="000D2FA2" w:rsidRDefault="00C00A30" w:rsidP="00C00A30">
      <w:pPr>
        <w:numPr>
          <w:ilvl w:val="0"/>
          <w:numId w:val="3"/>
        </w:numPr>
        <w:shd w:val="clear" w:color="auto" w:fill="FFFFFF"/>
        <w:tabs>
          <w:tab w:val="clear" w:pos="720"/>
          <w:tab w:val="num" w:pos="2520"/>
        </w:tabs>
        <w:spacing w:before="300" w:after="0" w:line="240" w:lineRule="auto"/>
        <w:ind w:left="252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1981D478" w14:textId="77777777" w:rsidR="00C00A30" w:rsidRDefault="00C00A30" w:rsidP="00C00A30">
      <w:pPr>
        <w:numPr>
          <w:ilvl w:val="0"/>
          <w:numId w:val="4"/>
        </w:numPr>
        <w:shd w:val="clear" w:color="auto" w:fill="FFFFFF"/>
        <w:tabs>
          <w:tab w:val="clear" w:pos="720"/>
          <w:tab w:val="num" w:pos="2520"/>
        </w:tabs>
        <w:spacing w:before="300" w:after="0" w:line="240" w:lineRule="auto"/>
        <w:ind w:left="252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2 year on-site; motor &amp; LED: 5 years</w:t>
      </w:r>
    </w:p>
    <w:p w14:paraId="0FF5E777" w14:textId="17F794B8" w:rsidR="00C00A30" w:rsidRPr="00326E19" w:rsidRDefault="00C00A30" w:rsidP="00C00A30">
      <w:pPr>
        <w:shd w:val="clear" w:color="auto" w:fill="FFFFFF"/>
        <w:spacing w:before="300" w:after="0" w:line="240" w:lineRule="auto"/>
        <w:ind w:left="1440" w:firstLine="72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sectPr w:rsidR="00C00A30" w:rsidRPr="00326E19" w:rsidSect="00326E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$1270.00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$1111.00</w:t>
      </w:r>
    </w:p>
    <w:p w14:paraId="67BD6ED5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36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C00A30" w:rsidRPr="000D2FA2" w14:paraId="541A9AE1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5D6E97C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40C802A7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Black</w:t>
            </w:r>
          </w:p>
        </w:tc>
      </w:tr>
      <w:tr w:rsidR="00C00A30" w:rsidRPr="000D2FA2" w14:paraId="450B6127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BB49E41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7B27E865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C00A30" w:rsidRPr="000D2FA2" w14:paraId="332DE99B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09AF5C0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33D2A5C3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C00A30" w:rsidRPr="000D2FA2" w14:paraId="7DA0376F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367A8E4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3AC6F48A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00A30" w:rsidRPr="000D2FA2" w14:paraId="4F826E5B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67B8D59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4CEA31B9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500-800 mm</w:t>
            </w:r>
          </w:p>
        </w:tc>
      </w:tr>
      <w:tr w:rsidR="00C00A30" w:rsidRPr="000D2FA2" w14:paraId="6E96528F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9D08554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2F97D36A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C00A30" w:rsidRPr="000D2FA2" w14:paraId="285546A9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7EA3BFA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100B9B66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C00A30" w:rsidRPr="000D2FA2" w14:paraId="0D919814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A849A7B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7C275FC2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C00A30" w:rsidRPr="000D2FA2" w14:paraId="352F8861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58401D2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5446A4DD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00A30" w:rsidRPr="000D2FA2" w14:paraId="5F0C4E29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B8FBFC3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54BC8377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C00A30" w:rsidRPr="000D2FA2" w14:paraId="45307FED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61F643E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2D558733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3.6/20 W</w:t>
            </w:r>
          </w:p>
        </w:tc>
      </w:tr>
      <w:tr w:rsidR="00C00A30" w:rsidRPr="000D2FA2" w14:paraId="1C5BE0F7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0A87D1D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0AD4AF75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32 to 100°F</w:t>
            </w:r>
          </w:p>
        </w:tc>
      </w:tr>
      <w:tr w:rsidR="00C00A30" w:rsidRPr="000D2FA2" w14:paraId="12188F2B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BD225D2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1801A4B6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0.04/0.28 A</w:t>
            </w:r>
          </w:p>
        </w:tc>
      </w:tr>
      <w:tr w:rsidR="00C00A30" w:rsidRPr="000D2FA2" w14:paraId="1189BA8B" w14:textId="77777777" w:rsidTr="00895A04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3392F2D" w14:textId="77777777" w:rsidR="00C00A30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Warranty</w:t>
            </w:r>
          </w:p>
          <w:p w14:paraId="53D3A0EC" w14:textId="77777777" w:rsidR="00C00A30" w:rsidRPr="00394E03" w:rsidRDefault="00C00A30" w:rsidP="00895A0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vAlign w:val="center"/>
            <w:hideMark/>
          </w:tcPr>
          <w:p w14:paraId="78D153D3" w14:textId="77777777" w:rsidR="00C00A30" w:rsidRPr="000D2FA2" w:rsidRDefault="00C00A30" w:rsidP="00895A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0D2FA2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 year on-site; motor &amp; LED: 5 years</w:t>
            </w:r>
          </w:p>
        </w:tc>
      </w:tr>
    </w:tbl>
    <w:p w14:paraId="6BC627C2" w14:textId="77777777" w:rsidR="00C00A30" w:rsidRDefault="00C00A30" w:rsidP="00C00A30"/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000000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A11A58"/>
    <w:rsid w:val="00C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1</cp:revision>
  <dcterms:created xsi:type="dcterms:W3CDTF">2023-11-29T19:02:00Z</dcterms:created>
  <dcterms:modified xsi:type="dcterms:W3CDTF">2023-11-29T19:03:00Z</dcterms:modified>
</cp:coreProperties>
</file>