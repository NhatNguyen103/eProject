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06099CD8" w:rsidR="00C00A30" w:rsidRDefault="00475A12"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475A12">
        <w:rPr>
          <w:rFonts w:ascii="Arial" w:eastAsia="Times New Roman" w:hAnsi="Arial" w:cs="Arial"/>
          <w:color w:val="212529"/>
          <w:kern w:val="0"/>
          <w:sz w:val="36"/>
          <w:szCs w:val="36"/>
          <w14:ligatures w14:val="none"/>
        </w:rPr>
        <w:drawing>
          <wp:inline distT="0" distB="0" distL="0" distR="0" wp14:anchorId="39D2B794" wp14:editId="7A42C116">
            <wp:extent cx="4411980" cy="3466892"/>
            <wp:effectExtent l="0" t="0" r="7620" b="635"/>
            <wp:docPr id="117991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17801" name=""/>
                    <pic:cNvPicPr/>
                  </pic:nvPicPr>
                  <pic:blipFill>
                    <a:blip r:embed="rId8"/>
                    <a:stretch>
                      <a:fillRect/>
                    </a:stretch>
                  </pic:blipFill>
                  <pic:spPr>
                    <a:xfrm>
                      <a:off x="0" y="0"/>
                      <a:ext cx="4415759" cy="3469861"/>
                    </a:xfrm>
                    <a:prstGeom prst="rect">
                      <a:avLst/>
                    </a:prstGeom>
                  </pic:spPr>
                </pic:pic>
              </a:graphicData>
            </a:graphic>
          </wp:inline>
        </w:drawing>
      </w:r>
    </w:p>
    <w:p w14:paraId="6809E1AB" w14:textId="77777777" w:rsidR="00475A12" w:rsidRDefault="00475A12" w:rsidP="00475A12">
      <w:pPr>
        <w:pStyle w:val="Heading2"/>
        <w:shd w:val="clear" w:color="auto" w:fill="FFFFFF"/>
        <w:jc w:val="center"/>
        <w:rPr>
          <w:rFonts w:ascii="Arial" w:hAnsi="Arial" w:cs="Arial"/>
          <w:b w:val="0"/>
          <w:bCs w:val="0"/>
          <w:color w:val="212529"/>
        </w:rPr>
      </w:pPr>
      <w:r>
        <w:rPr>
          <w:rFonts w:ascii="Arial" w:hAnsi="Arial" w:cs="Arial"/>
          <w:b w:val="0"/>
          <w:bCs w:val="0"/>
          <w:color w:val="212529"/>
        </w:rPr>
        <w:t>LINETTO SERIES PURPLE</w:t>
      </w:r>
    </w:p>
    <w:p w14:paraId="7E981083" w14:textId="348D4CC2"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w:t>
      </w:r>
      <w:r w:rsidR="00136428">
        <w:rPr>
          <w:rFonts w:ascii="Arial" w:eastAsia="Times New Roman" w:hAnsi="Arial" w:cs="Arial"/>
          <w:kern w:val="0"/>
          <w:sz w:val="24"/>
          <w:szCs w:val="24"/>
          <w14:ligatures w14:val="none"/>
        </w:rPr>
        <w:t>1</w:t>
      </w:r>
      <w:r w:rsidR="00475A12">
        <w:rPr>
          <w:rFonts w:ascii="Arial" w:eastAsia="Times New Roman" w:hAnsi="Arial" w:cs="Arial"/>
          <w:kern w:val="0"/>
          <w:sz w:val="24"/>
          <w:szCs w:val="24"/>
          <w14:ligatures w14:val="none"/>
        </w:rPr>
        <w:t>1</w:t>
      </w:r>
      <w:r w:rsidRPr="000D2FA2">
        <w:rPr>
          <w:rFonts w:ascii="Arial" w:eastAsia="Times New Roman" w:hAnsi="Arial" w:cs="Arial"/>
          <w:kern w:val="0"/>
          <w:sz w:val="24"/>
          <w:szCs w:val="24"/>
          <w14:ligatures w14:val="none"/>
        </w:rPr>
        <w:t>0 reviews)</w:t>
      </w:r>
    </w:p>
    <w:p w14:paraId="2F5CC87B" w14:textId="77777777" w:rsidR="00475A12" w:rsidRPr="00475A12" w:rsidRDefault="00475A12" w:rsidP="00475A12">
      <w:pPr>
        <w:numPr>
          <w:ilvl w:val="0"/>
          <w:numId w:val="21"/>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Table Fans</w:t>
      </w:r>
    </w:p>
    <w:p w14:paraId="1583DB52" w14:textId="77777777" w:rsidR="00475A12" w:rsidRPr="00475A12" w:rsidRDefault="00475A12" w:rsidP="00475A12">
      <w:pPr>
        <w:numPr>
          <w:ilvl w:val="0"/>
          <w:numId w:val="22"/>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Color: Purple</w:t>
      </w:r>
    </w:p>
    <w:p w14:paraId="7E819AF2" w14:textId="77777777" w:rsidR="00475A12" w:rsidRPr="00475A12" w:rsidRDefault="00475A12" w:rsidP="00475A12">
      <w:pPr>
        <w:numPr>
          <w:ilvl w:val="0"/>
          <w:numId w:val="2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Country of Origin: China</w:t>
      </w:r>
    </w:p>
    <w:p w14:paraId="4D224507" w14:textId="77777777" w:rsidR="00475A12" w:rsidRPr="00475A12" w:rsidRDefault="00475A12" w:rsidP="00475A12">
      <w:pPr>
        <w:numPr>
          <w:ilvl w:val="0"/>
          <w:numId w:val="2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Warranty: 1 year on-site; motor &amp; LED: 5 years</w:t>
      </w:r>
    </w:p>
    <w:p w14:paraId="1A804FE7" w14:textId="4786019F" w:rsidR="00475A12" w:rsidRDefault="00475A12" w:rsidP="00475A12">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$36.99</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$30.00</w:t>
      </w:r>
    </w:p>
    <w:p w14:paraId="67BD6ED5" w14:textId="2A65B292"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297F650" w:rsidR="00C00A30" w:rsidRPr="009111AA" w:rsidRDefault="009111AA"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9111AA">
        <w:rPr>
          <w:rFonts w:ascii="Arial" w:hAnsi="Arial" w:cs="Arial"/>
          <w:color w:val="212529"/>
          <w:sz w:val="24"/>
          <w:szCs w:val="24"/>
          <w:shd w:val="clear" w:color="auto" w:fill="FFFFFF"/>
        </w:rPr>
        <w:t>So compact that it can be placed anywhere. Can be carried from room to room. Compact yet powerful. Adjust speed for comfort. Optionally choose from 3 speed levels - low, medium or high. The speed can be adjusted using the switch on the fan. The device can create a pleasant cool breeze at all times.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475A12" w:rsidRPr="00475A12" w14:paraId="7671DCE8"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86FD2BC"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4F42D13"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Purple</w:t>
            </w:r>
          </w:p>
        </w:tc>
      </w:tr>
      <w:tr w:rsidR="00475A12" w:rsidRPr="00475A12" w14:paraId="47E0F774"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934BA87"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6E48577"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Table Fans</w:t>
            </w:r>
          </w:p>
        </w:tc>
      </w:tr>
      <w:tr w:rsidR="00475A12" w:rsidRPr="00475A12" w14:paraId="712E44A2"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C81F316"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0575395"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China</w:t>
            </w:r>
          </w:p>
        </w:tc>
      </w:tr>
      <w:tr w:rsidR="00475A12" w:rsidRPr="00475A12" w14:paraId="17E2583E"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70BDBF6"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D022F6E"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24</w:t>
            </w:r>
          </w:p>
        </w:tc>
      </w:tr>
      <w:tr w:rsidR="00475A12" w:rsidRPr="00475A12" w14:paraId="538F32CB"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1600EB9"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D21C4FF"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400-700 mm</w:t>
            </w:r>
          </w:p>
        </w:tc>
      </w:tr>
      <w:tr w:rsidR="00475A12" w:rsidRPr="00475A12" w14:paraId="03ACF222"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79C6C84"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6FBC478"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LED display</w:t>
            </w:r>
          </w:p>
        </w:tc>
      </w:tr>
      <w:tr w:rsidR="00475A12" w:rsidRPr="00475A12" w14:paraId="10B4B3B6"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CD1C138"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5EE4408"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Include</w:t>
            </w:r>
          </w:p>
        </w:tc>
      </w:tr>
      <w:tr w:rsidR="00475A12" w:rsidRPr="00475A12" w14:paraId="73D8B41F"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F5F078F"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BB1ECDC" w14:textId="6EFE7EB8"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475A12" w:rsidRPr="00475A12" w14:paraId="4ACB09FC"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B83015F"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BD879F2"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3</w:t>
            </w:r>
          </w:p>
        </w:tc>
      </w:tr>
      <w:tr w:rsidR="00475A12" w:rsidRPr="00475A12" w14:paraId="71FDB9A5"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A4AF6EA"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8EF5E33"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Universal</w:t>
            </w:r>
          </w:p>
        </w:tc>
      </w:tr>
      <w:tr w:rsidR="00475A12" w:rsidRPr="00475A12" w14:paraId="42B39AC3"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DC7D718"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69379C6"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2.6/20 W</w:t>
            </w:r>
          </w:p>
        </w:tc>
      </w:tr>
      <w:tr w:rsidR="00475A12" w:rsidRPr="00475A12" w14:paraId="48415007"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F451203"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7D101DE"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32 to 104°F</w:t>
            </w:r>
          </w:p>
        </w:tc>
      </w:tr>
      <w:tr w:rsidR="00475A12" w:rsidRPr="00475A12" w14:paraId="130F9771"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CA80718"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524E270"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0.037/0.25 A</w:t>
            </w:r>
          </w:p>
        </w:tc>
      </w:tr>
      <w:tr w:rsidR="00475A12" w:rsidRPr="00475A12" w14:paraId="577B4DDE" w14:textId="77777777" w:rsidTr="00475A12">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83178BB"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CF17DFD" w14:textId="77777777" w:rsidR="00475A12" w:rsidRPr="00475A12" w:rsidRDefault="00475A12" w:rsidP="00475A12">
            <w:pPr>
              <w:spacing w:after="0" w:line="240" w:lineRule="auto"/>
              <w:jc w:val="center"/>
              <w:rPr>
                <w:rFonts w:ascii="Arial" w:eastAsia="Times New Roman" w:hAnsi="Arial" w:cs="Arial"/>
                <w:color w:val="212529"/>
                <w:kern w:val="0"/>
                <w:sz w:val="24"/>
                <w:szCs w:val="24"/>
                <w14:ligatures w14:val="none"/>
              </w:rPr>
            </w:pPr>
            <w:r w:rsidRPr="00475A12">
              <w:rPr>
                <w:rFonts w:ascii="Arial" w:eastAsia="Times New Roman" w:hAnsi="Arial" w:cs="Arial"/>
                <w:color w:val="212529"/>
                <w:kern w:val="0"/>
                <w:sz w:val="24"/>
                <w:szCs w:val="24"/>
                <w14:ligatures w14:val="none"/>
              </w:rPr>
              <w:t>1 year on-site; motor &amp; LED: 5 years</w:t>
            </w:r>
          </w:p>
        </w:tc>
      </w:tr>
    </w:tbl>
    <w:p w14:paraId="6BC627C2" w14:textId="77777777" w:rsidR="00C00A30" w:rsidRDefault="00C00A30" w:rsidP="009111AA">
      <w:pPr>
        <w:jc w:val="center"/>
      </w:pPr>
    </w:p>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7B485" w14:textId="77777777" w:rsidR="00572EC5" w:rsidRDefault="00572EC5">
      <w:pPr>
        <w:spacing w:after="0" w:line="240" w:lineRule="auto"/>
      </w:pPr>
      <w:r>
        <w:separator/>
      </w:r>
    </w:p>
  </w:endnote>
  <w:endnote w:type="continuationSeparator" w:id="0">
    <w:p w14:paraId="54B414CB" w14:textId="77777777" w:rsidR="00572EC5" w:rsidRDefault="00572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D4E3B" w14:textId="77777777" w:rsidR="00572EC5" w:rsidRDefault="00572EC5">
      <w:pPr>
        <w:spacing w:after="0" w:line="240" w:lineRule="auto"/>
      </w:pPr>
      <w:r>
        <w:separator/>
      </w:r>
    </w:p>
  </w:footnote>
  <w:footnote w:type="continuationSeparator" w:id="0">
    <w:p w14:paraId="6735842C" w14:textId="77777777" w:rsidR="00572EC5" w:rsidRDefault="00572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13263"/>
    <w:multiLevelType w:val="multilevel"/>
    <w:tmpl w:val="550C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416FF"/>
    <w:multiLevelType w:val="multilevel"/>
    <w:tmpl w:val="B0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47D37"/>
    <w:multiLevelType w:val="multilevel"/>
    <w:tmpl w:val="D5B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73331281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4" w16cid:durableId="170290263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552316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16cid:durableId="17972182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16cid:durableId="53998102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16cid:durableId="197266265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9" w16cid:durableId="169168450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0" w16cid:durableId="15344870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1" w16cid:durableId="120968015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2" w16cid:durableId="79102011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3" w16cid:durableId="197467438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4" w16cid:durableId="1572808717">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36428"/>
    <w:rsid w:val="001B4A0F"/>
    <w:rsid w:val="002461FC"/>
    <w:rsid w:val="00475A12"/>
    <w:rsid w:val="005674D0"/>
    <w:rsid w:val="00572EC5"/>
    <w:rsid w:val="006A385A"/>
    <w:rsid w:val="00707C9D"/>
    <w:rsid w:val="009111AA"/>
    <w:rsid w:val="009F215C"/>
    <w:rsid w:val="00A11A58"/>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216554998">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28531783">
      <w:bodyDiv w:val="1"/>
      <w:marLeft w:val="0"/>
      <w:marRight w:val="0"/>
      <w:marTop w:val="0"/>
      <w:marBottom w:val="0"/>
      <w:divBdr>
        <w:top w:val="none" w:sz="0" w:space="0" w:color="auto"/>
        <w:left w:val="none" w:sz="0" w:space="0" w:color="auto"/>
        <w:bottom w:val="none" w:sz="0" w:space="0" w:color="auto"/>
        <w:right w:val="none" w:sz="0" w:space="0" w:color="auto"/>
      </w:divBdr>
    </w:div>
    <w:div w:id="1294171301">
      <w:bodyDiv w:val="1"/>
      <w:marLeft w:val="0"/>
      <w:marRight w:val="0"/>
      <w:marTop w:val="0"/>
      <w:marBottom w:val="0"/>
      <w:divBdr>
        <w:top w:val="none" w:sz="0" w:space="0" w:color="auto"/>
        <w:left w:val="none" w:sz="0" w:space="0" w:color="auto"/>
        <w:bottom w:val="none" w:sz="0" w:space="0" w:color="auto"/>
        <w:right w:val="none" w:sz="0" w:space="0" w:color="auto"/>
      </w:divBdr>
    </w:div>
    <w:div w:id="1297175450">
      <w:bodyDiv w:val="1"/>
      <w:marLeft w:val="0"/>
      <w:marRight w:val="0"/>
      <w:marTop w:val="0"/>
      <w:marBottom w:val="0"/>
      <w:divBdr>
        <w:top w:val="none" w:sz="0" w:space="0" w:color="auto"/>
        <w:left w:val="none" w:sz="0" w:space="0" w:color="auto"/>
        <w:bottom w:val="none" w:sz="0" w:space="0" w:color="auto"/>
        <w:right w:val="none" w:sz="0" w:space="0" w:color="auto"/>
      </w:divBdr>
    </w:div>
    <w:div w:id="1374765470">
      <w:bodyDiv w:val="1"/>
      <w:marLeft w:val="0"/>
      <w:marRight w:val="0"/>
      <w:marTop w:val="0"/>
      <w:marBottom w:val="0"/>
      <w:divBdr>
        <w:top w:val="none" w:sz="0" w:space="0" w:color="auto"/>
        <w:left w:val="none" w:sz="0" w:space="0" w:color="auto"/>
        <w:bottom w:val="none" w:sz="0" w:space="0" w:color="auto"/>
        <w:right w:val="none" w:sz="0" w:space="0" w:color="auto"/>
      </w:divBdr>
    </w:div>
    <w:div w:id="1576933743">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010673032">
      <w:bodyDiv w:val="1"/>
      <w:marLeft w:val="0"/>
      <w:marRight w:val="0"/>
      <w:marTop w:val="0"/>
      <w:marBottom w:val="0"/>
      <w:divBdr>
        <w:top w:val="none" w:sz="0" w:space="0" w:color="auto"/>
        <w:left w:val="none" w:sz="0" w:space="0" w:color="auto"/>
        <w:bottom w:val="none" w:sz="0" w:space="0" w:color="auto"/>
        <w:right w:val="none" w:sz="0" w:space="0" w:color="auto"/>
      </w:divBdr>
    </w:div>
    <w:div w:id="2023699693">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6</cp:revision>
  <dcterms:created xsi:type="dcterms:W3CDTF">2023-11-29T19:02:00Z</dcterms:created>
  <dcterms:modified xsi:type="dcterms:W3CDTF">2023-11-29T20:02:00Z</dcterms:modified>
</cp:coreProperties>
</file>