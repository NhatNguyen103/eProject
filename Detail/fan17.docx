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50E5561F" w:rsidR="00C00A30" w:rsidRDefault="00FA786A"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FA786A">
        <w:rPr>
          <w:rFonts w:ascii="Arial" w:eastAsia="Times New Roman" w:hAnsi="Arial" w:cs="Arial"/>
          <w:color w:val="212529"/>
          <w:kern w:val="0"/>
          <w:sz w:val="36"/>
          <w:szCs w:val="36"/>
          <w14:ligatures w14:val="none"/>
        </w:rPr>
        <w:drawing>
          <wp:inline distT="0" distB="0" distL="0" distR="0" wp14:anchorId="0925CB1E" wp14:editId="59E192A9">
            <wp:extent cx="4137660" cy="3254871"/>
            <wp:effectExtent l="0" t="0" r="0" b="3175"/>
            <wp:docPr id="657495361" name="Picture 1" descr="A purple and whit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95361" name="Picture 1" descr="A purple and white fan&#10;&#10;Description automatically generated"/>
                    <pic:cNvPicPr/>
                  </pic:nvPicPr>
                  <pic:blipFill>
                    <a:blip r:embed="rId8"/>
                    <a:stretch>
                      <a:fillRect/>
                    </a:stretch>
                  </pic:blipFill>
                  <pic:spPr>
                    <a:xfrm>
                      <a:off x="0" y="0"/>
                      <a:ext cx="4144173" cy="3259995"/>
                    </a:xfrm>
                    <a:prstGeom prst="rect">
                      <a:avLst/>
                    </a:prstGeom>
                  </pic:spPr>
                </pic:pic>
              </a:graphicData>
            </a:graphic>
          </wp:inline>
        </w:drawing>
      </w:r>
    </w:p>
    <w:p w14:paraId="0E54DF98" w14:textId="77777777" w:rsidR="00FA786A" w:rsidRDefault="00FA786A" w:rsidP="00FA786A">
      <w:pPr>
        <w:pStyle w:val="Heading2"/>
        <w:shd w:val="clear" w:color="auto" w:fill="FFFFFF"/>
        <w:jc w:val="center"/>
        <w:rPr>
          <w:rFonts w:ascii="Arial" w:hAnsi="Arial" w:cs="Arial"/>
          <w:b w:val="0"/>
          <w:bCs w:val="0"/>
          <w:color w:val="212529"/>
        </w:rPr>
      </w:pPr>
      <w:r>
        <w:rPr>
          <w:rFonts w:ascii="Arial" w:hAnsi="Arial" w:cs="Arial"/>
          <w:b w:val="0"/>
          <w:bCs w:val="0"/>
          <w:color w:val="212529"/>
        </w:rPr>
        <w:t>STARWIND SERIES PURPLE</w:t>
      </w:r>
    </w:p>
    <w:p w14:paraId="7E981083" w14:textId="0AC1DCC9"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5674D0">
        <w:rPr>
          <w:rFonts w:ascii="Arial" w:eastAsia="Times New Roman" w:hAnsi="Arial" w:cs="Arial"/>
          <w:kern w:val="0"/>
          <w:sz w:val="24"/>
          <w:szCs w:val="24"/>
          <w14:ligatures w14:val="none"/>
        </w:rPr>
        <w:t>3</w:t>
      </w:r>
      <w:r w:rsidRPr="000D2FA2">
        <w:rPr>
          <w:rFonts w:ascii="Arial" w:eastAsia="Times New Roman" w:hAnsi="Arial" w:cs="Arial"/>
          <w:kern w:val="0"/>
          <w:sz w:val="24"/>
          <w:szCs w:val="24"/>
          <w14:ligatures w14:val="none"/>
        </w:rPr>
        <w:t>0 reviews)</w:t>
      </w:r>
    </w:p>
    <w:p w14:paraId="4D6CAEF4" w14:textId="77777777" w:rsidR="00FA786A" w:rsidRPr="00FA786A" w:rsidRDefault="00FA786A" w:rsidP="00FA786A">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Standing Fans</w:t>
      </w:r>
    </w:p>
    <w:p w14:paraId="5D809A7C" w14:textId="77777777" w:rsidR="00FA786A" w:rsidRPr="00FA786A" w:rsidRDefault="00FA786A" w:rsidP="00FA786A">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Color: Purple</w:t>
      </w:r>
    </w:p>
    <w:p w14:paraId="29B36AB4" w14:textId="77777777" w:rsidR="00FA786A" w:rsidRPr="00FA786A" w:rsidRDefault="00FA786A" w:rsidP="00FA786A">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Country of Origin: China</w:t>
      </w:r>
    </w:p>
    <w:p w14:paraId="63114531" w14:textId="77777777" w:rsidR="00FA786A" w:rsidRPr="00FA786A" w:rsidRDefault="00FA786A" w:rsidP="00FA786A">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Warranty: 2 year on-site; motor &amp; LED: 5 years</w:t>
      </w:r>
    </w:p>
    <w:p w14:paraId="08153F79" w14:textId="3230B909" w:rsidR="00FA786A" w:rsidRDefault="00FA786A" w:rsidP="00FA786A">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$46.94</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30715D4E"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FA786A" w:rsidRPr="00FA786A" w14:paraId="0D4D4418"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A34A610"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0D382CA"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Purple</w:t>
            </w:r>
          </w:p>
        </w:tc>
      </w:tr>
      <w:tr w:rsidR="00FA786A" w:rsidRPr="00FA786A" w14:paraId="1A4F2889"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3A15D9"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7650A77"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Standing Fans</w:t>
            </w:r>
          </w:p>
        </w:tc>
      </w:tr>
      <w:tr w:rsidR="00FA786A" w:rsidRPr="00FA786A" w14:paraId="02A06342"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D2D72D"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895B728"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China</w:t>
            </w:r>
          </w:p>
        </w:tc>
      </w:tr>
      <w:tr w:rsidR="00FA786A" w:rsidRPr="00FA786A" w14:paraId="0AF09673"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E0C99C4"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73D64A"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17</w:t>
            </w:r>
          </w:p>
        </w:tc>
      </w:tr>
      <w:tr w:rsidR="00FA786A" w:rsidRPr="00FA786A" w14:paraId="1746AB85"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AC86AC8"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5B54C8F"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1m - 1.5m</w:t>
            </w:r>
          </w:p>
        </w:tc>
      </w:tr>
      <w:tr w:rsidR="00FA786A" w:rsidRPr="00FA786A" w14:paraId="37243645"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2ECF2F"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7CEE496"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LED display</w:t>
            </w:r>
          </w:p>
        </w:tc>
      </w:tr>
      <w:tr w:rsidR="00FA786A" w:rsidRPr="00FA786A" w14:paraId="48E5B2FA"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342BE80"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292E847"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Include</w:t>
            </w:r>
          </w:p>
        </w:tc>
      </w:tr>
      <w:tr w:rsidR="00FA786A" w:rsidRPr="00FA786A" w14:paraId="4ACDA1B5"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F1000BB"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3F8CC98" w14:textId="7C64FF04"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FA786A" w:rsidRPr="00FA786A" w14:paraId="5B744AE2"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DC18953"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BE1690"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3</w:t>
            </w:r>
          </w:p>
        </w:tc>
      </w:tr>
      <w:tr w:rsidR="00FA786A" w:rsidRPr="00FA786A" w14:paraId="53BBB655"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7699F43"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A0F9B0A"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Universal</w:t>
            </w:r>
          </w:p>
        </w:tc>
      </w:tr>
      <w:tr w:rsidR="00FA786A" w:rsidRPr="00FA786A" w14:paraId="7E570379"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34EC3B4"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FB6AEA6"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2.6/20 W</w:t>
            </w:r>
          </w:p>
        </w:tc>
      </w:tr>
      <w:tr w:rsidR="00FA786A" w:rsidRPr="00FA786A" w14:paraId="36E4A8B6"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2D2BBF"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F422B7"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40 to 120°F</w:t>
            </w:r>
          </w:p>
        </w:tc>
      </w:tr>
      <w:tr w:rsidR="00FA786A" w:rsidRPr="00FA786A" w14:paraId="72DD83FC"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D292CF9"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FAF4B03"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0.037/0.25 A</w:t>
            </w:r>
          </w:p>
        </w:tc>
      </w:tr>
      <w:tr w:rsidR="00FA786A" w:rsidRPr="00FA786A" w14:paraId="4963B1C1" w14:textId="77777777" w:rsidTr="00FA786A">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1D48D8"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9804854" w14:textId="77777777" w:rsidR="00FA786A" w:rsidRPr="00FA786A" w:rsidRDefault="00FA786A" w:rsidP="00FA786A">
            <w:pPr>
              <w:spacing w:after="0" w:line="240" w:lineRule="auto"/>
              <w:jc w:val="center"/>
              <w:rPr>
                <w:rFonts w:ascii="Arial" w:eastAsia="Times New Roman" w:hAnsi="Arial" w:cs="Arial"/>
                <w:color w:val="212529"/>
                <w:kern w:val="0"/>
                <w:sz w:val="24"/>
                <w:szCs w:val="24"/>
                <w14:ligatures w14:val="none"/>
              </w:rPr>
            </w:pPr>
            <w:r w:rsidRPr="00FA786A">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92A3" w14:textId="77777777" w:rsidR="00AC5293" w:rsidRDefault="00AC5293">
      <w:pPr>
        <w:spacing w:after="0" w:line="240" w:lineRule="auto"/>
      </w:pPr>
      <w:r>
        <w:separator/>
      </w:r>
    </w:p>
  </w:endnote>
  <w:endnote w:type="continuationSeparator" w:id="0">
    <w:p w14:paraId="0622866F" w14:textId="77777777" w:rsidR="00AC5293" w:rsidRDefault="00A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005E" w14:textId="77777777" w:rsidR="00AC5293" w:rsidRDefault="00AC5293">
      <w:pPr>
        <w:spacing w:after="0" w:line="240" w:lineRule="auto"/>
      </w:pPr>
      <w:r>
        <w:separator/>
      </w:r>
    </w:p>
  </w:footnote>
  <w:footnote w:type="continuationSeparator" w:id="0">
    <w:p w14:paraId="465CA22F" w14:textId="77777777" w:rsidR="00AC5293" w:rsidRDefault="00AC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616B6"/>
    <w:multiLevelType w:val="multilevel"/>
    <w:tmpl w:val="D31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81881166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9470094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84289029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16cid:durableId="1163014106">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A11A58"/>
    <w:rsid w:val="00AC5293"/>
    <w:rsid w:val="00C00A30"/>
    <w:rsid w:val="00FA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641">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47664789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140926242">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2023-11-29T19:48:00Z</dcterms:modified>
</cp:coreProperties>
</file>