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63E9" w14:textId="77777777" w:rsidR="00C00A30" w:rsidRDefault="00C00A30" w:rsidP="00C00A30">
      <w:pPr>
        <w:shd w:val="clear" w:color="auto" w:fill="FFFFFF"/>
        <w:spacing w:before="100" w:beforeAutospacing="1" w:after="100" w:afterAutospacing="1" w:line="240" w:lineRule="auto"/>
        <w:rPr>
          <w:rFonts w:ascii="Arial" w:eastAsia="Times New Roman" w:hAnsi="Arial" w:cs="Arial"/>
          <w:color w:val="0000FF"/>
          <w:kern w:val="0"/>
          <w:sz w:val="24"/>
          <w:szCs w:val="24"/>
          <w14:ligatures w14:val="none"/>
        </w:rPr>
      </w:pPr>
    </w:p>
    <w:p w14:paraId="755ADF99" w14:textId="77777777" w:rsidR="00C00A30"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sectPr w:rsidR="00C00A30" w:rsidSect="00326E19">
          <w:headerReference w:type="default" r:id="rId7"/>
          <w:pgSz w:w="12240" w:h="15840" w:code="1"/>
          <w:pgMar w:top="864" w:right="864" w:bottom="864" w:left="864" w:header="0" w:footer="0" w:gutter="0"/>
          <w:cols w:space="720"/>
          <w:docGrid w:linePitch="360"/>
        </w:sectPr>
      </w:pPr>
    </w:p>
    <w:p w14:paraId="3A40D776" w14:textId="65198CDC" w:rsidR="00C00A30" w:rsidRDefault="00F536DE"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sidRPr="00F536DE">
        <w:rPr>
          <w:rFonts w:ascii="Arial" w:eastAsia="Times New Roman" w:hAnsi="Arial" w:cs="Arial"/>
          <w:color w:val="212529"/>
          <w:kern w:val="0"/>
          <w:sz w:val="36"/>
          <w:szCs w:val="36"/>
          <w14:ligatures w14:val="none"/>
        </w:rPr>
        <w:drawing>
          <wp:inline distT="0" distB="0" distL="0" distR="0" wp14:anchorId="203DC763" wp14:editId="7F42F7B6">
            <wp:extent cx="4442460" cy="3502709"/>
            <wp:effectExtent l="0" t="0" r="0" b="2540"/>
            <wp:docPr id="1398672238" name="Picture 1" descr="A brown metal fan with a metal g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72238" name="Picture 1" descr="A brown metal fan with a metal grate&#10;&#10;Description automatically generated"/>
                    <pic:cNvPicPr/>
                  </pic:nvPicPr>
                  <pic:blipFill>
                    <a:blip r:embed="rId8"/>
                    <a:stretch>
                      <a:fillRect/>
                    </a:stretch>
                  </pic:blipFill>
                  <pic:spPr>
                    <a:xfrm>
                      <a:off x="0" y="0"/>
                      <a:ext cx="4445741" cy="3505296"/>
                    </a:xfrm>
                    <a:prstGeom prst="rect">
                      <a:avLst/>
                    </a:prstGeom>
                  </pic:spPr>
                </pic:pic>
              </a:graphicData>
            </a:graphic>
          </wp:inline>
        </w:drawing>
      </w:r>
    </w:p>
    <w:p w14:paraId="499E8F04" w14:textId="77777777" w:rsidR="00F536DE" w:rsidRDefault="00F536DE" w:rsidP="00F536DE">
      <w:pPr>
        <w:pStyle w:val="Heading2"/>
        <w:shd w:val="clear" w:color="auto" w:fill="FFFFFF"/>
        <w:jc w:val="center"/>
        <w:rPr>
          <w:rFonts w:ascii="Arial" w:hAnsi="Arial" w:cs="Arial"/>
          <w:b w:val="0"/>
          <w:bCs w:val="0"/>
          <w:color w:val="212529"/>
        </w:rPr>
      </w:pPr>
      <w:r>
        <w:rPr>
          <w:rFonts w:ascii="Arial" w:hAnsi="Arial" w:cs="Arial"/>
          <w:b w:val="0"/>
          <w:bCs w:val="0"/>
          <w:color w:val="212529"/>
        </w:rPr>
        <w:t>STRIKER SERIES BROWN</w:t>
      </w:r>
    </w:p>
    <w:p w14:paraId="7E981083" w14:textId="62CABD06" w:rsidR="00C00A30" w:rsidRPr="001E76B6"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Pr>
          <w:rFonts w:ascii="Segoe UI Emoji" w:eastAsia="Times New Roman" w:hAnsi="Segoe UI Emoji" w:cs="Segoe UI Emoji"/>
          <w:kern w:val="0"/>
          <w:sz w:val="24"/>
          <w:szCs w:val="24"/>
          <w14:ligatures w14:val="none"/>
        </w:rPr>
        <w:t>⭐⭐⭐⭐⭐</w:t>
      </w:r>
      <w:r w:rsidRPr="000D2FA2">
        <w:rPr>
          <w:rFonts w:ascii="Arial" w:eastAsia="Times New Roman" w:hAnsi="Arial" w:cs="Arial"/>
          <w:kern w:val="0"/>
          <w:sz w:val="24"/>
          <w:szCs w:val="24"/>
          <w14:ligatures w14:val="none"/>
        </w:rPr>
        <w:t xml:space="preserve"> (</w:t>
      </w:r>
      <w:r w:rsidR="00FA77BA">
        <w:rPr>
          <w:rFonts w:ascii="Arial" w:eastAsia="Times New Roman" w:hAnsi="Arial" w:cs="Arial"/>
          <w:kern w:val="0"/>
          <w:sz w:val="24"/>
          <w:szCs w:val="24"/>
          <w14:ligatures w14:val="none"/>
        </w:rPr>
        <w:t>1</w:t>
      </w:r>
      <w:r w:rsidR="00F536DE">
        <w:rPr>
          <w:rFonts w:ascii="Arial" w:eastAsia="Times New Roman" w:hAnsi="Arial" w:cs="Arial"/>
          <w:kern w:val="0"/>
          <w:sz w:val="24"/>
          <w:szCs w:val="24"/>
          <w14:ligatures w14:val="none"/>
        </w:rPr>
        <w:t>5</w:t>
      </w:r>
      <w:r w:rsidRPr="000D2FA2">
        <w:rPr>
          <w:rFonts w:ascii="Arial" w:eastAsia="Times New Roman" w:hAnsi="Arial" w:cs="Arial"/>
          <w:kern w:val="0"/>
          <w:sz w:val="24"/>
          <w:szCs w:val="24"/>
          <w14:ligatures w14:val="none"/>
        </w:rPr>
        <w:t>0 reviews)</w:t>
      </w:r>
    </w:p>
    <w:p w14:paraId="4E491366" w14:textId="77777777" w:rsidR="00F536DE" w:rsidRPr="00F536DE" w:rsidRDefault="00F536DE" w:rsidP="00F536DE">
      <w:pPr>
        <w:numPr>
          <w:ilvl w:val="0"/>
          <w:numId w:val="33"/>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F536DE">
        <w:rPr>
          <w:rFonts w:ascii="Arial" w:eastAsia="Times New Roman" w:hAnsi="Arial" w:cs="Arial"/>
          <w:color w:val="212529"/>
          <w:kern w:val="0"/>
          <w:sz w:val="24"/>
          <w:szCs w:val="24"/>
          <w14:ligatures w14:val="none"/>
        </w:rPr>
        <w:t>Exhaust Fans</w:t>
      </w:r>
    </w:p>
    <w:p w14:paraId="647A12BC" w14:textId="77777777" w:rsidR="00F536DE" w:rsidRPr="00F536DE" w:rsidRDefault="00F536DE" w:rsidP="00F536DE">
      <w:pPr>
        <w:numPr>
          <w:ilvl w:val="0"/>
          <w:numId w:val="34"/>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F536DE">
        <w:rPr>
          <w:rFonts w:ascii="Arial" w:eastAsia="Times New Roman" w:hAnsi="Arial" w:cs="Arial"/>
          <w:color w:val="212529"/>
          <w:kern w:val="0"/>
          <w:sz w:val="24"/>
          <w:szCs w:val="24"/>
          <w14:ligatures w14:val="none"/>
        </w:rPr>
        <w:t>Color: Brown</w:t>
      </w:r>
    </w:p>
    <w:p w14:paraId="3A2D989A" w14:textId="77777777" w:rsidR="00F536DE" w:rsidRPr="00F536DE" w:rsidRDefault="00F536DE" w:rsidP="00F536DE">
      <w:pPr>
        <w:numPr>
          <w:ilvl w:val="0"/>
          <w:numId w:val="35"/>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F536DE">
        <w:rPr>
          <w:rFonts w:ascii="Arial" w:eastAsia="Times New Roman" w:hAnsi="Arial" w:cs="Arial"/>
          <w:color w:val="212529"/>
          <w:kern w:val="0"/>
          <w:sz w:val="24"/>
          <w:szCs w:val="24"/>
          <w14:ligatures w14:val="none"/>
        </w:rPr>
        <w:t>Country of Origin: USA</w:t>
      </w:r>
    </w:p>
    <w:p w14:paraId="024431C7" w14:textId="77777777" w:rsidR="00F536DE" w:rsidRPr="00F536DE" w:rsidRDefault="00F536DE" w:rsidP="00F536DE">
      <w:pPr>
        <w:numPr>
          <w:ilvl w:val="0"/>
          <w:numId w:val="36"/>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F536DE">
        <w:rPr>
          <w:rFonts w:ascii="Arial" w:eastAsia="Times New Roman" w:hAnsi="Arial" w:cs="Arial"/>
          <w:color w:val="212529"/>
          <w:kern w:val="0"/>
          <w:sz w:val="24"/>
          <w:szCs w:val="24"/>
          <w14:ligatures w14:val="none"/>
        </w:rPr>
        <w:t>Warranty: 2 year on-site; motor &amp; LED: 5 years</w:t>
      </w:r>
    </w:p>
    <w:p w14:paraId="71797744" w14:textId="7D7AA526" w:rsidR="00F536DE" w:rsidRDefault="00F536DE" w:rsidP="00F536DE">
      <w:pPr>
        <w:shd w:val="clear" w:color="auto" w:fill="FFFFFF"/>
        <w:spacing w:before="100" w:beforeAutospacing="1" w:after="100" w:afterAutospacing="1" w:line="240" w:lineRule="auto"/>
        <w:ind w:left="1080" w:firstLine="720"/>
        <w:rPr>
          <w:rStyle w:val="newprice"/>
          <w:rFonts w:ascii="Arial" w:hAnsi="Arial" w:cs="Arial"/>
          <w:color w:val="FF4500"/>
          <w:sz w:val="48"/>
          <w:szCs w:val="48"/>
          <w:shd w:val="clear" w:color="auto" w:fill="FFFFFF"/>
        </w:rPr>
      </w:pPr>
      <w:del w:id="0" w:author="Unknown">
        <w:r>
          <w:rPr>
            <w:rFonts w:ascii="Arial" w:hAnsi="Arial" w:cs="Arial"/>
            <w:color w:val="FF4500"/>
            <w:sz w:val="48"/>
            <w:szCs w:val="48"/>
            <w:shd w:val="clear" w:color="auto" w:fill="FFFFFF"/>
          </w:rPr>
          <w:delText>$24.99</w:delText>
        </w:r>
      </w:del>
      <w:r>
        <w:rPr>
          <w:rFonts w:ascii="Arial" w:hAnsi="Arial" w:cs="Arial"/>
          <w:color w:val="FF4500"/>
          <w:sz w:val="48"/>
          <w:szCs w:val="48"/>
          <w:shd w:val="clear" w:color="auto" w:fill="FFFFFF"/>
        </w:rPr>
        <w:tab/>
      </w:r>
      <w:r>
        <w:rPr>
          <w:rStyle w:val="newprice"/>
          <w:rFonts w:ascii="Arial" w:hAnsi="Arial" w:cs="Arial"/>
          <w:color w:val="FF4500"/>
          <w:sz w:val="48"/>
          <w:szCs w:val="48"/>
          <w:shd w:val="clear" w:color="auto" w:fill="FFFFFF"/>
        </w:rPr>
        <w:t>$</w:t>
      </w:r>
      <w:r w:rsidR="00F5026E">
        <w:rPr>
          <w:rStyle w:val="newprice"/>
          <w:rFonts w:ascii="Arial" w:hAnsi="Arial" w:cs="Arial"/>
          <w:color w:val="FF4500"/>
          <w:sz w:val="48"/>
          <w:szCs w:val="48"/>
          <w:shd w:val="clear" w:color="auto" w:fill="FFFFFF"/>
        </w:rPr>
        <w:t>2</w:t>
      </w:r>
      <w:r>
        <w:rPr>
          <w:rStyle w:val="newprice"/>
          <w:rFonts w:ascii="Arial" w:hAnsi="Arial" w:cs="Arial"/>
          <w:color w:val="FF4500"/>
          <w:sz w:val="48"/>
          <w:szCs w:val="48"/>
          <w:shd w:val="clear" w:color="auto" w:fill="FFFFFF"/>
        </w:rPr>
        <w:t>0.00</w:t>
      </w:r>
    </w:p>
    <w:p w14:paraId="67BD6ED5" w14:textId="7089CC8F" w:rsidR="00C00A30" w:rsidRPr="00C00A30" w:rsidRDefault="00C00A30" w:rsidP="00FA77BA">
      <w:pPr>
        <w:shd w:val="clear" w:color="auto" w:fill="FFFFFF"/>
        <w:spacing w:before="100" w:beforeAutospacing="1" w:after="100" w:afterAutospacing="1" w:line="240" w:lineRule="auto"/>
        <w:ind w:left="3600"/>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t>Information</w:t>
      </w:r>
    </w:p>
    <w:p w14:paraId="052B2419" w14:textId="530D1327" w:rsidR="00C00A30" w:rsidRPr="00FA77BA" w:rsidRDefault="00FA77BA" w:rsidP="00C00A30">
      <w:pPr>
        <w:shd w:val="clear" w:color="auto" w:fill="FFFFFF"/>
        <w:spacing w:after="0" w:line="240" w:lineRule="auto"/>
        <w:jc w:val="center"/>
        <w:rPr>
          <w:rFonts w:ascii="Arial" w:eastAsia="Times New Roman" w:hAnsi="Arial" w:cs="Arial"/>
          <w:color w:val="212529"/>
          <w:kern w:val="0"/>
          <w:sz w:val="24"/>
          <w:szCs w:val="24"/>
          <w14:ligatures w14:val="none"/>
        </w:rPr>
      </w:pPr>
      <w:r w:rsidRPr="00FA77BA">
        <w:rPr>
          <w:rFonts w:ascii="Arial" w:hAnsi="Arial" w:cs="Arial"/>
          <w:color w:val="212529"/>
          <w:sz w:val="24"/>
          <w:szCs w:val="24"/>
          <w:shd w:val="clear" w:color="auto" w:fill="FFFFFF"/>
        </w:rPr>
        <w:t>Super low noise: Molded housing and fan surface minimizes noise from the fan and motor escaping to the outside. This technology can also reduce operating noise to an incredibly low level thanks to “Resonant Noise Absorption” operation, creating a quiet environment. Energy saving: The fan is compatible with a DC (Direct Current) motor to reduce power consumption and save energy. DC motors increase in temperature less than AC (Alternating Current) motors, so the recalibration time of DC motors is relatively longer.</w:t>
      </w:r>
      <w:r w:rsidR="00000000">
        <w:rPr>
          <w:rFonts w:ascii="Arial" w:eastAsia="Times New Roman" w:hAnsi="Arial" w:cs="Arial"/>
          <w:color w:val="212529"/>
          <w:kern w:val="0"/>
          <w:sz w:val="24"/>
          <w:szCs w:val="24"/>
          <w14:ligatures w14:val="none"/>
        </w:rPr>
        <w:pict w14:anchorId="3016E4EF">
          <v:rect id="_x0000_i1025" style="width:0;height:1.5pt" o:hralign="center" o:hrstd="t" o:hr="t" fillcolor="#a0a0a0" stroked="f"/>
        </w:pict>
      </w:r>
    </w:p>
    <w:p w14:paraId="631488F4" w14:textId="77777777" w:rsidR="00C00A30" w:rsidRPr="00C00A30" w:rsidRDefault="00C00A30" w:rsidP="00C00A30">
      <w:pPr>
        <w:shd w:val="clear" w:color="auto" w:fill="FFFFFF"/>
        <w:spacing w:before="100" w:beforeAutospacing="1" w:after="100" w:afterAutospacing="1" w:line="240" w:lineRule="auto"/>
        <w:jc w:val="center"/>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lastRenderedPageBreak/>
        <w:t>Description</w:t>
      </w:r>
    </w:p>
    <w:tbl>
      <w:tblPr>
        <w:tblW w:w="13500" w:type="dxa"/>
        <w:jc w:val="center"/>
        <w:tblBorders>
          <w:top w:val="single" w:sz="6" w:space="0" w:color="6F00FF"/>
          <w:left w:val="single" w:sz="6" w:space="0" w:color="6F00FF"/>
          <w:bottom w:val="single" w:sz="6" w:space="0" w:color="6F00FF"/>
          <w:right w:val="single" w:sz="6" w:space="0" w:color="6F00FF"/>
        </w:tblBorders>
        <w:shd w:val="clear" w:color="auto" w:fill="FFFFFF"/>
        <w:tblCellMar>
          <w:left w:w="0" w:type="dxa"/>
          <w:right w:w="0" w:type="dxa"/>
        </w:tblCellMar>
        <w:tblLook w:val="04A0" w:firstRow="1" w:lastRow="0" w:firstColumn="1" w:lastColumn="0" w:noHBand="0" w:noVBand="1"/>
      </w:tblPr>
      <w:tblGrid>
        <w:gridCol w:w="6000"/>
        <w:gridCol w:w="7500"/>
      </w:tblGrid>
      <w:tr w:rsidR="00F536DE" w:rsidRPr="00F536DE" w14:paraId="6C331A35" w14:textId="77777777" w:rsidTr="00F536DE">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4E6249B3" w14:textId="77777777" w:rsidR="00F536DE" w:rsidRPr="00F536DE" w:rsidRDefault="00F536DE" w:rsidP="00F536DE">
            <w:pPr>
              <w:spacing w:after="0" w:line="240" w:lineRule="auto"/>
              <w:jc w:val="center"/>
              <w:rPr>
                <w:rFonts w:ascii="Arial" w:eastAsia="Times New Roman" w:hAnsi="Arial" w:cs="Arial"/>
                <w:color w:val="212529"/>
                <w:kern w:val="0"/>
                <w:sz w:val="24"/>
                <w:szCs w:val="24"/>
                <w14:ligatures w14:val="none"/>
              </w:rPr>
            </w:pPr>
            <w:r w:rsidRPr="00F536DE">
              <w:rPr>
                <w:rFonts w:ascii="Arial" w:eastAsia="Times New Roman" w:hAnsi="Arial" w:cs="Arial"/>
                <w:color w:val="212529"/>
                <w:kern w:val="0"/>
                <w:sz w:val="24"/>
                <w:szCs w:val="24"/>
                <w14:ligatures w14:val="none"/>
              </w:rPr>
              <w:t>Fan Color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BB2249B" w14:textId="77777777" w:rsidR="00F536DE" w:rsidRPr="00F536DE" w:rsidRDefault="00F536DE" w:rsidP="00F536DE">
            <w:pPr>
              <w:spacing w:after="0" w:line="240" w:lineRule="auto"/>
              <w:jc w:val="center"/>
              <w:rPr>
                <w:rFonts w:ascii="Arial" w:eastAsia="Times New Roman" w:hAnsi="Arial" w:cs="Arial"/>
                <w:color w:val="212529"/>
                <w:kern w:val="0"/>
                <w:sz w:val="24"/>
                <w:szCs w:val="24"/>
                <w14:ligatures w14:val="none"/>
              </w:rPr>
            </w:pPr>
            <w:r w:rsidRPr="00F536DE">
              <w:rPr>
                <w:rFonts w:ascii="Arial" w:eastAsia="Times New Roman" w:hAnsi="Arial" w:cs="Arial"/>
                <w:color w:val="212529"/>
                <w:kern w:val="0"/>
                <w:sz w:val="24"/>
                <w:szCs w:val="24"/>
                <w14:ligatures w14:val="none"/>
              </w:rPr>
              <w:t>Brown</w:t>
            </w:r>
          </w:p>
        </w:tc>
      </w:tr>
      <w:tr w:rsidR="00F536DE" w:rsidRPr="00F536DE" w14:paraId="646A6EB3" w14:textId="77777777" w:rsidTr="00F536DE">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F816387" w14:textId="77777777" w:rsidR="00F536DE" w:rsidRPr="00F536DE" w:rsidRDefault="00F536DE" w:rsidP="00F536DE">
            <w:pPr>
              <w:spacing w:after="0" w:line="240" w:lineRule="auto"/>
              <w:jc w:val="center"/>
              <w:rPr>
                <w:rFonts w:ascii="Arial" w:eastAsia="Times New Roman" w:hAnsi="Arial" w:cs="Arial"/>
                <w:color w:val="212529"/>
                <w:kern w:val="0"/>
                <w:sz w:val="24"/>
                <w:szCs w:val="24"/>
                <w14:ligatures w14:val="none"/>
              </w:rPr>
            </w:pPr>
            <w:r w:rsidRPr="00F536DE">
              <w:rPr>
                <w:rFonts w:ascii="Arial" w:eastAsia="Times New Roman" w:hAnsi="Arial" w:cs="Arial"/>
                <w:color w:val="212529"/>
                <w:kern w:val="0"/>
                <w:sz w:val="24"/>
                <w:szCs w:val="24"/>
                <w14:ligatures w14:val="none"/>
              </w:rPr>
              <w:t>Fan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1D4310C" w14:textId="77777777" w:rsidR="00F536DE" w:rsidRPr="00F536DE" w:rsidRDefault="00F536DE" w:rsidP="00F536DE">
            <w:pPr>
              <w:spacing w:after="0" w:line="240" w:lineRule="auto"/>
              <w:jc w:val="center"/>
              <w:rPr>
                <w:rFonts w:ascii="Arial" w:eastAsia="Times New Roman" w:hAnsi="Arial" w:cs="Arial"/>
                <w:color w:val="212529"/>
                <w:kern w:val="0"/>
                <w:sz w:val="24"/>
                <w:szCs w:val="24"/>
                <w14:ligatures w14:val="none"/>
              </w:rPr>
            </w:pPr>
            <w:r w:rsidRPr="00F536DE">
              <w:rPr>
                <w:rFonts w:ascii="Arial" w:eastAsia="Times New Roman" w:hAnsi="Arial" w:cs="Arial"/>
                <w:color w:val="212529"/>
                <w:kern w:val="0"/>
                <w:sz w:val="24"/>
                <w:szCs w:val="24"/>
                <w14:ligatures w14:val="none"/>
              </w:rPr>
              <w:t>Exhaust Fans</w:t>
            </w:r>
          </w:p>
        </w:tc>
      </w:tr>
      <w:tr w:rsidR="00F536DE" w:rsidRPr="00F536DE" w14:paraId="0767876F" w14:textId="77777777" w:rsidTr="00F536DE">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225C4F5" w14:textId="77777777" w:rsidR="00F536DE" w:rsidRPr="00F536DE" w:rsidRDefault="00F536DE" w:rsidP="00F536DE">
            <w:pPr>
              <w:spacing w:after="0" w:line="240" w:lineRule="auto"/>
              <w:jc w:val="center"/>
              <w:rPr>
                <w:rFonts w:ascii="Arial" w:eastAsia="Times New Roman" w:hAnsi="Arial" w:cs="Arial"/>
                <w:color w:val="212529"/>
                <w:kern w:val="0"/>
                <w:sz w:val="24"/>
                <w:szCs w:val="24"/>
                <w14:ligatures w14:val="none"/>
              </w:rPr>
            </w:pPr>
            <w:r w:rsidRPr="00F536DE">
              <w:rPr>
                <w:rFonts w:ascii="Arial" w:eastAsia="Times New Roman" w:hAnsi="Arial" w:cs="Arial"/>
                <w:color w:val="212529"/>
                <w:kern w:val="0"/>
                <w:sz w:val="24"/>
                <w:szCs w:val="24"/>
                <w14:ligatures w14:val="none"/>
              </w:rPr>
              <w:t>Country of Origin</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5E01D57A" w14:textId="77777777" w:rsidR="00F536DE" w:rsidRPr="00F536DE" w:rsidRDefault="00F536DE" w:rsidP="00F536DE">
            <w:pPr>
              <w:spacing w:after="0" w:line="240" w:lineRule="auto"/>
              <w:jc w:val="center"/>
              <w:rPr>
                <w:rFonts w:ascii="Arial" w:eastAsia="Times New Roman" w:hAnsi="Arial" w:cs="Arial"/>
                <w:color w:val="212529"/>
                <w:kern w:val="0"/>
                <w:sz w:val="24"/>
                <w:szCs w:val="24"/>
                <w14:ligatures w14:val="none"/>
              </w:rPr>
            </w:pPr>
            <w:r w:rsidRPr="00F536DE">
              <w:rPr>
                <w:rFonts w:ascii="Arial" w:eastAsia="Times New Roman" w:hAnsi="Arial" w:cs="Arial"/>
                <w:color w:val="212529"/>
                <w:kern w:val="0"/>
                <w:sz w:val="24"/>
                <w:szCs w:val="24"/>
                <w14:ligatures w14:val="none"/>
              </w:rPr>
              <w:t>USA</w:t>
            </w:r>
          </w:p>
        </w:tc>
      </w:tr>
      <w:tr w:rsidR="00F536DE" w:rsidRPr="00F536DE" w14:paraId="1C73AEF6" w14:textId="77777777" w:rsidTr="00F536DE">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29C36632" w14:textId="77777777" w:rsidR="00F536DE" w:rsidRPr="00F536DE" w:rsidRDefault="00F536DE" w:rsidP="00F536DE">
            <w:pPr>
              <w:spacing w:after="0" w:line="240" w:lineRule="auto"/>
              <w:jc w:val="center"/>
              <w:rPr>
                <w:rFonts w:ascii="Arial" w:eastAsia="Times New Roman" w:hAnsi="Arial" w:cs="Arial"/>
                <w:color w:val="212529"/>
                <w:kern w:val="0"/>
                <w:sz w:val="24"/>
                <w:szCs w:val="24"/>
                <w14:ligatures w14:val="none"/>
              </w:rPr>
            </w:pPr>
            <w:r w:rsidRPr="00F536DE">
              <w:rPr>
                <w:rFonts w:ascii="Arial" w:eastAsia="Times New Roman" w:hAnsi="Arial" w:cs="Arial"/>
                <w:color w:val="212529"/>
                <w:kern w:val="0"/>
                <w:sz w:val="24"/>
                <w:szCs w:val="24"/>
                <w14:ligatures w14:val="none"/>
              </w:rPr>
              <w:t>Series Number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83460D5" w14:textId="77777777" w:rsidR="00F536DE" w:rsidRPr="00F536DE" w:rsidRDefault="00F536DE" w:rsidP="00F536DE">
            <w:pPr>
              <w:spacing w:after="0" w:line="240" w:lineRule="auto"/>
              <w:jc w:val="center"/>
              <w:rPr>
                <w:rFonts w:ascii="Arial" w:eastAsia="Times New Roman" w:hAnsi="Arial" w:cs="Arial"/>
                <w:color w:val="212529"/>
                <w:kern w:val="0"/>
                <w:sz w:val="24"/>
                <w:szCs w:val="24"/>
                <w14:ligatures w14:val="none"/>
              </w:rPr>
            </w:pPr>
            <w:r w:rsidRPr="00F536DE">
              <w:rPr>
                <w:rFonts w:ascii="Arial" w:eastAsia="Times New Roman" w:hAnsi="Arial" w:cs="Arial"/>
                <w:color w:val="212529"/>
                <w:kern w:val="0"/>
                <w:sz w:val="24"/>
                <w:szCs w:val="24"/>
                <w14:ligatures w14:val="none"/>
              </w:rPr>
              <w:t>34</w:t>
            </w:r>
          </w:p>
        </w:tc>
      </w:tr>
      <w:tr w:rsidR="00F536DE" w:rsidRPr="00F536DE" w14:paraId="376BF00E" w14:textId="77777777" w:rsidTr="00F536DE">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D0BD635" w14:textId="77777777" w:rsidR="00F536DE" w:rsidRPr="00F536DE" w:rsidRDefault="00F536DE" w:rsidP="00F536DE">
            <w:pPr>
              <w:spacing w:after="0" w:line="240" w:lineRule="auto"/>
              <w:jc w:val="center"/>
              <w:rPr>
                <w:rFonts w:ascii="Arial" w:eastAsia="Times New Roman" w:hAnsi="Arial" w:cs="Arial"/>
                <w:color w:val="212529"/>
                <w:kern w:val="0"/>
                <w:sz w:val="24"/>
                <w:szCs w:val="24"/>
                <w14:ligatures w14:val="none"/>
              </w:rPr>
            </w:pPr>
            <w:r w:rsidRPr="00F536DE">
              <w:rPr>
                <w:rFonts w:ascii="Arial" w:eastAsia="Times New Roman" w:hAnsi="Arial" w:cs="Arial"/>
                <w:color w:val="212529"/>
                <w:kern w:val="0"/>
                <w:sz w:val="24"/>
                <w:szCs w:val="24"/>
                <w14:ligatures w14:val="none"/>
              </w:rPr>
              <w:t>Fan Height</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6A2563A0" w14:textId="77777777" w:rsidR="00F536DE" w:rsidRPr="00F536DE" w:rsidRDefault="00F536DE" w:rsidP="00F536DE">
            <w:pPr>
              <w:spacing w:after="0" w:line="240" w:lineRule="auto"/>
              <w:jc w:val="center"/>
              <w:rPr>
                <w:rFonts w:ascii="Arial" w:eastAsia="Times New Roman" w:hAnsi="Arial" w:cs="Arial"/>
                <w:color w:val="212529"/>
                <w:kern w:val="0"/>
                <w:sz w:val="24"/>
                <w:szCs w:val="24"/>
                <w14:ligatures w14:val="none"/>
              </w:rPr>
            </w:pPr>
            <w:r w:rsidRPr="00F536DE">
              <w:rPr>
                <w:rFonts w:ascii="Arial" w:eastAsia="Times New Roman" w:hAnsi="Arial" w:cs="Arial"/>
                <w:color w:val="212529"/>
                <w:kern w:val="0"/>
                <w:sz w:val="24"/>
                <w:szCs w:val="24"/>
                <w14:ligatures w14:val="none"/>
              </w:rPr>
              <w:t>400-500 mm</w:t>
            </w:r>
          </w:p>
        </w:tc>
      </w:tr>
      <w:tr w:rsidR="00F536DE" w:rsidRPr="00F536DE" w14:paraId="5FFD3ECB" w14:textId="77777777" w:rsidTr="00F536DE">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42E51763" w14:textId="77777777" w:rsidR="00F536DE" w:rsidRPr="00F536DE" w:rsidRDefault="00F536DE" w:rsidP="00F536DE">
            <w:pPr>
              <w:spacing w:after="0" w:line="240" w:lineRule="auto"/>
              <w:jc w:val="center"/>
              <w:rPr>
                <w:rFonts w:ascii="Arial" w:eastAsia="Times New Roman" w:hAnsi="Arial" w:cs="Arial"/>
                <w:color w:val="212529"/>
                <w:kern w:val="0"/>
                <w:sz w:val="24"/>
                <w:szCs w:val="24"/>
                <w14:ligatures w14:val="none"/>
              </w:rPr>
            </w:pPr>
            <w:r w:rsidRPr="00F536DE">
              <w:rPr>
                <w:rFonts w:ascii="Arial" w:eastAsia="Times New Roman" w:hAnsi="Arial" w:cs="Arial"/>
                <w:color w:val="212529"/>
                <w:kern w:val="0"/>
                <w:sz w:val="24"/>
                <w:szCs w:val="24"/>
                <w14:ligatures w14:val="none"/>
              </w:rPr>
              <w:t>Fan mode indicator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69BF03AF" w14:textId="77777777" w:rsidR="00F536DE" w:rsidRPr="00F536DE" w:rsidRDefault="00F536DE" w:rsidP="00F536DE">
            <w:pPr>
              <w:spacing w:after="0" w:line="240" w:lineRule="auto"/>
              <w:jc w:val="center"/>
              <w:rPr>
                <w:rFonts w:ascii="Arial" w:eastAsia="Times New Roman" w:hAnsi="Arial" w:cs="Arial"/>
                <w:color w:val="212529"/>
                <w:kern w:val="0"/>
                <w:sz w:val="24"/>
                <w:szCs w:val="24"/>
                <w14:ligatures w14:val="none"/>
              </w:rPr>
            </w:pPr>
            <w:r w:rsidRPr="00F536DE">
              <w:rPr>
                <w:rFonts w:ascii="Arial" w:eastAsia="Times New Roman" w:hAnsi="Arial" w:cs="Arial"/>
                <w:color w:val="212529"/>
                <w:kern w:val="0"/>
                <w:sz w:val="24"/>
                <w:szCs w:val="24"/>
                <w14:ligatures w14:val="none"/>
              </w:rPr>
              <w:t>LED display</w:t>
            </w:r>
          </w:p>
        </w:tc>
      </w:tr>
      <w:tr w:rsidR="00F536DE" w:rsidRPr="00F536DE" w14:paraId="6DB516D2" w14:textId="77777777" w:rsidTr="00F536DE">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15ED302" w14:textId="77777777" w:rsidR="00F536DE" w:rsidRPr="00F536DE" w:rsidRDefault="00F536DE" w:rsidP="00F536DE">
            <w:pPr>
              <w:spacing w:after="0" w:line="240" w:lineRule="auto"/>
              <w:jc w:val="center"/>
              <w:rPr>
                <w:rFonts w:ascii="Arial" w:eastAsia="Times New Roman" w:hAnsi="Arial" w:cs="Arial"/>
                <w:color w:val="212529"/>
                <w:kern w:val="0"/>
                <w:sz w:val="24"/>
                <w:szCs w:val="24"/>
                <w14:ligatures w14:val="none"/>
              </w:rPr>
            </w:pPr>
            <w:r w:rsidRPr="00F536DE">
              <w:rPr>
                <w:rFonts w:ascii="Arial" w:eastAsia="Times New Roman" w:hAnsi="Arial" w:cs="Arial"/>
                <w:color w:val="212529"/>
                <w:kern w:val="0"/>
                <w:sz w:val="24"/>
                <w:szCs w:val="24"/>
                <w14:ligatures w14:val="none"/>
              </w:rPr>
              <w:t>Remote Control</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7DD19E5B" w14:textId="77777777" w:rsidR="00F536DE" w:rsidRPr="00F536DE" w:rsidRDefault="00F536DE" w:rsidP="00F536DE">
            <w:pPr>
              <w:spacing w:after="0" w:line="240" w:lineRule="auto"/>
              <w:jc w:val="center"/>
              <w:rPr>
                <w:rFonts w:ascii="Arial" w:eastAsia="Times New Roman" w:hAnsi="Arial" w:cs="Arial"/>
                <w:color w:val="212529"/>
                <w:kern w:val="0"/>
                <w:sz w:val="24"/>
                <w:szCs w:val="24"/>
                <w14:ligatures w14:val="none"/>
              </w:rPr>
            </w:pPr>
            <w:r w:rsidRPr="00F536DE">
              <w:rPr>
                <w:rFonts w:ascii="Arial" w:eastAsia="Times New Roman" w:hAnsi="Arial" w:cs="Arial"/>
                <w:color w:val="212529"/>
                <w:kern w:val="0"/>
                <w:sz w:val="24"/>
                <w:szCs w:val="24"/>
                <w14:ligatures w14:val="none"/>
              </w:rPr>
              <w:t>Include</w:t>
            </w:r>
          </w:p>
        </w:tc>
      </w:tr>
      <w:tr w:rsidR="00F536DE" w:rsidRPr="00F536DE" w14:paraId="0523567C" w14:textId="77777777" w:rsidTr="00F536DE">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5739699A" w14:textId="77777777" w:rsidR="00F536DE" w:rsidRPr="00F536DE" w:rsidRDefault="00F536DE" w:rsidP="00F536DE">
            <w:pPr>
              <w:spacing w:after="0" w:line="240" w:lineRule="auto"/>
              <w:jc w:val="center"/>
              <w:rPr>
                <w:rFonts w:ascii="Arial" w:eastAsia="Times New Roman" w:hAnsi="Arial" w:cs="Arial"/>
                <w:color w:val="212529"/>
                <w:kern w:val="0"/>
                <w:sz w:val="24"/>
                <w:szCs w:val="24"/>
                <w14:ligatures w14:val="none"/>
              </w:rPr>
            </w:pPr>
            <w:r w:rsidRPr="00F536DE">
              <w:rPr>
                <w:rFonts w:ascii="Arial" w:eastAsia="Times New Roman" w:hAnsi="Arial" w:cs="Arial"/>
                <w:color w:val="212529"/>
                <w:kern w:val="0"/>
                <w:sz w:val="24"/>
                <w:szCs w:val="24"/>
                <w14:ligatures w14:val="none"/>
              </w:rPr>
              <w:t>IP rating</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509527C3" w14:textId="7C8BC1A1" w:rsidR="00F536DE" w:rsidRPr="00F536DE" w:rsidRDefault="00F536DE" w:rsidP="00F536DE">
            <w:pPr>
              <w:spacing w:after="0" w:line="240" w:lineRule="auto"/>
              <w:jc w:val="center"/>
              <w:rPr>
                <w:rFonts w:ascii="Arial" w:eastAsia="Times New Roman" w:hAnsi="Arial" w:cs="Arial"/>
                <w:color w:val="212529"/>
                <w:kern w:val="0"/>
                <w:sz w:val="24"/>
                <w:szCs w:val="24"/>
                <w14:ligatures w14:val="none"/>
              </w:rPr>
            </w:pPr>
            <w:r>
              <w:rPr>
                <w:rFonts w:ascii="Segoe UI Emoji" w:eastAsia="Times New Roman" w:hAnsi="Segoe UI Emoji" w:cs="Segoe UI Emoji"/>
                <w:kern w:val="0"/>
                <w:sz w:val="24"/>
                <w:szCs w:val="24"/>
                <w14:ligatures w14:val="none"/>
              </w:rPr>
              <w:t>⭐⭐⭐⭐⭐</w:t>
            </w:r>
          </w:p>
        </w:tc>
      </w:tr>
      <w:tr w:rsidR="00F536DE" w:rsidRPr="00F536DE" w14:paraId="3A23131D" w14:textId="77777777" w:rsidTr="00F536DE">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37B98314" w14:textId="77777777" w:rsidR="00F536DE" w:rsidRPr="00F536DE" w:rsidRDefault="00F536DE" w:rsidP="00F536DE">
            <w:pPr>
              <w:spacing w:after="0" w:line="240" w:lineRule="auto"/>
              <w:jc w:val="center"/>
              <w:rPr>
                <w:rFonts w:ascii="Arial" w:eastAsia="Times New Roman" w:hAnsi="Arial" w:cs="Arial"/>
                <w:color w:val="212529"/>
                <w:kern w:val="0"/>
                <w:sz w:val="24"/>
                <w:szCs w:val="24"/>
                <w14:ligatures w14:val="none"/>
              </w:rPr>
            </w:pPr>
            <w:r w:rsidRPr="00F536DE">
              <w:rPr>
                <w:rFonts w:ascii="Arial" w:eastAsia="Times New Roman" w:hAnsi="Arial" w:cs="Arial"/>
                <w:color w:val="212529"/>
                <w:kern w:val="0"/>
                <w:sz w:val="24"/>
                <w:szCs w:val="24"/>
                <w14:ligatures w14:val="none"/>
              </w:rPr>
              <w:t>Number of Blades</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62E65A4C" w14:textId="77777777" w:rsidR="00F536DE" w:rsidRPr="00F536DE" w:rsidRDefault="00F536DE" w:rsidP="00F536DE">
            <w:pPr>
              <w:spacing w:after="0" w:line="240" w:lineRule="auto"/>
              <w:jc w:val="center"/>
              <w:rPr>
                <w:rFonts w:ascii="Arial" w:eastAsia="Times New Roman" w:hAnsi="Arial" w:cs="Arial"/>
                <w:color w:val="212529"/>
                <w:kern w:val="0"/>
                <w:sz w:val="24"/>
                <w:szCs w:val="24"/>
                <w14:ligatures w14:val="none"/>
              </w:rPr>
            </w:pPr>
            <w:r w:rsidRPr="00F536DE">
              <w:rPr>
                <w:rFonts w:ascii="Arial" w:eastAsia="Times New Roman" w:hAnsi="Arial" w:cs="Arial"/>
                <w:color w:val="212529"/>
                <w:kern w:val="0"/>
                <w:sz w:val="24"/>
                <w:szCs w:val="24"/>
                <w14:ligatures w14:val="none"/>
              </w:rPr>
              <w:t>5</w:t>
            </w:r>
          </w:p>
        </w:tc>
      </w:tr>
      <w:tr w:rsidR="00F536DE" w:rsidRPr="00F536DE" w14:paraId="259BE171" w14:textId="77777777" w:rsidTr="00F536DE">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EA122E3" w14:textId="77777777" w:rsidR="00F536DE" w:rsidRPr="00F536DE" w:rsidRDefault="00F536DE" w:rsidP="00F536DE">
            <w:pPr>
              <w:spacing w:after="0" w:line="240" w:lineRule="auto"/>
              <w:jc w:val="center"/>
              <w:rPr>
                <w:rFonts w:ascii="Arial" w:eastAsia="Times New Roman" w:hAnsi="Arial" w:cs="Arial"/>
                <w:color w:val="212529"/>
                <w:kern w:val="0"/>
                <w:sz w:val="24"/>
                <w:szCs w:val="24"/>
                <w14:ligatures w14:val="none"/>
              </w:rPr>
            </w:pPr>
            <w:r w:rsidRPr="00F536DE">
              <w:rPr>
                <w:rFonts w:ascii="Arial" w:eastAsia="Times New Roman" w:hAnsi="Arial" w:cs="Arial"/>
                <w:color w:val="212529"/>
                <w:kern w:val="0"/>
                <w:sz w:val="24"/>
                <w:szCs w:val="24"/>
                <w14:ligatures w14:val="none"/>
              </w:rPr>
              <w:t>Mount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6C45920" w14:textId="77777777" w:rsidR="00F536DE" w:rsidRPr="00F536DE" w:rsidRDefault="00F536DE" w:rsidP="00F536DE">
            <w:pPr>
              <w:spacing w:after="0" w:line="240" w:lineRule="auto"/>
              <w:jc w:val="center"/>
              <w:rPr>
                <w:rFonts w:ascii="Arial" w:eastAsia="Times New Roman" w:hAnsi="Arial" w:cs="Arial"/>
                <w:color w:val="212529"/>
                <w:kern w:val="0"/>
                <w:sz w:val="24"/>
                <w:szCs w:val="24"/>
                <w14:ligatures w14:val="none"/>
              </w:rPr>
            </w:pPr>
            <w:r w:rsidRPr="00F536DE">
              <w:rPr>
                <w:rFonts w:ascii="Arial" w:eastAsia="Times New Roman" w:hAnsi="Arial" w:cs="Arial"/>
                <w:color w:val="212529"/>
                <w:kern w:val="0"/>
                <w:sz w:val="24"/>
                <w:szCs w:val="24"/>
                <w14:ligatures w14:val="none"/>
              </w:rPr>
              <w:t>Universal</w:t>
            </w:r>
          </w:p>
        </w:tc>
      </w:tr>
      <w:tr w:rsidR="00F536DE" w:rsidRPr="00F536DE" w14:paraId="246A7434" w14:textId="77777777" w:rsidTr="00F536DE">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8246418" w14:textId="77777777" w:rsidR="00F536DE" w:rsidRPr="00F536DE" w:rsidRDefault="00F536DE" w:rsidP="00F536DE">
            <w:pPr>
              <w:spacing w:after="0" w:line="240" w:lineRule="auto"/>
              <w:jc w:val="center"/>
              <w:rPr>
                <w:rFonts w:ascii="Arial" w:eastAsia="Times New Roman" w:hAnsi="Arial" w:cs="Arial"/>
                <w:color w:val="212529"/>
                <w:kern w:val="0"/>
                <w:sz w:val="24"/>
                <w:szCs w:val="24"/>
                <w14:ligatures w14:val="none"/>
              </w:rPr>
            </w:pPr>
            <w:r w:rsidRPr="00F536DE">
              <w:rPr>
                <w:rFonts w:ascii="Arial" w:eastAsia="Times New Roman" w:hAnsi="Arial" w:cs="Arial"/>
                <w:color w:val="212529"/>
                <w:kern w:val="0"/>
                <w:sz w:val="24"/>
                <w:szCs w:val="24"/>
                <w14:ligatures w14:val="none"/>
              </w:rPr>
              <w:t>Input Power and Required Breaker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5720E7D3" w14:textId="77777777" w:rsidR="00F536DE" w:rsidRPr="00F536DE" w:rsidRDefault="00F536DE" w:rsidP="00F536DE">
            <w:pPr>
              <w:spacing w:after="0" w:line="240" w:lineRule="auto"/>
              <w:jc w:val="center"/>
              <w:rPr>
                <w:rFonts w:ascii="Arial" w:eastAsia="Times New Roman" w:hAnsi="Arial" w:cs="Arial"/>
                <w:color w:val="212529"/>
                <w:kern w:val="0"/>
                <w:sz w:val="24"/>
                <w:szCs w:val="24"/>
                <w14:ligatures w14:val="none"/>
              </w:rPr>
            </w:pPr>
            <w:r w:rsidRPr="00F536DE">
              <w:rPr>
                <w:rFonts w:ascii="Arial" w:eastAsia="Times New Roman" w:hAnsi="Arial" w:cs="Arial"/>
                <w:color w:val="212529"/>
                <w:kern w:val="0"/>
                <w:sz w:val="24"/>
                <w:szCs w:val="24"/>
                <w14:ligatures w14:val="none"/>
              </w:rPr>
              <w:t>2.6/20 W</w:t>
            </w:r>
          </w:p>
        </w:tc>
      </w:tr>
      <w:tr w:rsidR="00F536DE" w:rsidRPr="00F536DE" w14:paraId="724F7A46" w14:textId="77777777" w:rsidTr="00F536DE">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22F8AD9C" w14:textId="77777777" w:rsidR="00F536DE" w:rsidRPr="00F536DE" w:rsidRDefault="00F536DE" w:rsidP="00F536DE">
            <w:pPr>
              <w:spacing w:after="0" w:line="240" w:lineRule="auto"/>
              <w:jc w:val="center"/>
              <w:rPr>
                <w:rFonts w:ascii="Arial" w:eastAsia="Times New Roman" w:hAnsi="Arial" w:cs="Arial"/>
                <w:color w:val="212529"/>
                <w:kern w:val="0"/>
                <w:sz w:val="24"/>
                <w:szCs w:val="24"/>
                <w14:ligatures w14:val="none"/>
              </w:rPr>
            </w:pPr>
            <w:r w:rsidRPr="00F536DE">
              <w:rPr>
                <w:rFonts w:ascii="Arial" w:eastAsia="Times New Roman" w:hAnsi="Arial" w:cs="Arial"/>
                <w:color w:val="212529"/>
                <w:kern w:val="0"/>
                <w:sz w:val="24"/>
                <w:szCs w:val="24"/>
                <w14:ligatures w14:val="none"/>
              </w:rPr>
              <w:t>Operating Temperature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928EE6C" w14:textId="77777777" w:rsidR="00F536DE" w:rsidRPr="00F536DE" w:rsidRDefault="00F536DE" w:rsidP="00F536DE">
            <w:pPr>
              <w:spacing w:after="0" w:line="240" w:lineRule="auto"/>
              <w:jc w:val="center"/>
              <w:rPr>
                <w:rFonts w:ascii="Arial" w:eastAsia="Times New Roman" w:hAnsi="Arial" w:cs="Arial"/>
                <w:color w:val="212529"/>
                <w:kern w:val="0"/>
                <w:sz w:val="24"/>
                <w:szCs w:val="24"/>
                <w14:ligatures w14:val="none"/>
              </w:rPr>
            </w:pPr>
            <w:r w:rsidRPr="00F536DE">
              <w:rPr>
                <w:rFonts w:ascii="Arial" w:eastAsia="Times New Roman" w:hAnsi="Arial" w:cs="Arial"/>
                <w:color w:val="212529"/>
                <w:kern w:val="0"/>
                <w:sz w:val="24"/>
                <w:szCs w:val="24"/>
                <w14:ligatures w14:val="none"/>
              </w:rPr>
              <w:t>42 to 124°F</w:t>
            </w:r>
          </w:p>
        </w:tc>
      </w:tr>
      <w:tr w:rsidR="00F536DE" w:rsidRPr="00F536DE" w14:paraId="7A9C41CF" w14:textId="77777777" w:rsidTr="00F536DE">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E12D5D9" w14:textId="77777777" w:rsidR="00F536DE" w:rsidRPr="00F536DE" w:rsidRDefault="00F536DE" w:rsidP="00F536DE">
            <w:pPr>
              <w:spacing w:after="0" w:line="240" w:lineRule="auto"/>
              <w:jc w:val="center"/>
              <w:rPr>
                <w:rFonts w:ascii="Arial" w:eastAsia="Times New Roman" w:hAnsi="Arial" w:cs="Arial"/>
                <w:color w:val="212529"/>
                <w:kern w:val="0"/>
                <w:sz w:val="24"/>
                <w:szCs w:val="24"/>
                <w14:ligatures w14:val="none"/>
              </w:rPr>
            </w:pPr>
            <w:r w:rsidRPr="00F536DE">
              <w:rPr>
                <w:rFonts w:ascii="Arial" w:eastAsia="Times New Roman" w:hAnsi="Arial" w:cs="Arial"/>
                <w:color w:val="212529"/>
                <w:kern w:val="0"/>
                <w:sz w:val="24"/>
                <w:szCs w:val="24"/>
                <w14:ligatures w14:val="none"/>
              </w:rPr>
              <w:t>Current (min/max speed)</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63A2E0F0" w14:textId="77777777" w:rsidR="00F536DE" w:rsidRPr="00F536DE" w:rsidRDefault="00F536DE" w:rsidP="00F536DE">
            <w:pPr>
              <w:spacing w:after="0" w:line="240" w:lineRule="auto"/>
              <w:jc w:val="center"/>
              <w:rPr>
                <w:rFonts w:ascii="Arial" w:eastAsia="Times New Roman" w:hAnsi="Arial" w:cs="Arial"/>
                <w:color w:val="212529"/>
                <w:kern w:val="0"/>
                <w:sz w:val="24"/>
                <w:szCs w:val="24"/>
                <w14:ligatures w14:val="none"/>
              </w:rPr>
            </w:pPr>
            <w:r w:rsidRPr="00F536DE">
              <w:rPr>
                <w:rFonts w:ascii="Arial" w:eastAsia="Times New Roman" w:hAnsi="Arial" w:cs="Arial"/>
                <w:color w:val="212529"/>
                <w:kern w:val="0"/>
                <w:sz w:val="24"/>
                <w:szCs w:val="24"/>
                <w14:ligatures w14:val="none"/>
              </w:rPr>
              <w:t>0.037/0.25 A</w:t>
            </w:r>
          </w:p>
        </w:tc>
      </w:tr>
      <w:tr w:rsidR="00F536DE" w:rsidRPr="00F536DE" w14:paraId="611895E5" w14:textId="77777777" w:rsidTr="00F536DE">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57958E3F" w14:textId="77777777" w:rsidR="00F536DE" w:rsidRPr="00F536DE" w:rsidRDefault="00F536DE" w:rsidP="00F536DE">
            <w:pPr>
              <w:spacing w:after="0" w:line="240" w:lineRule="auto"/>
              <w:jc w:val="center"/>
              <w:rPr>
                <w:rFonts w:ascii="Arial" w:eastAsia="Times New Roman" w:hAnsi="Arial" w:cs="Arial"/>
                <w:color w:val="212529"/>
                <w:kern w:val="0"/>
                <w:sz w:val="24"/>
                <w:szCs w:val="24"/>
                <w14:ligatures w14:val="none"/>
              </w:rPr>
            </w:pPr>
            <w:r w:rsidRPr="00F536DE">
              <w:rPr>
                <w:rFonts w:ascii="Arial" w:eastAsia="Times New Roman" w:hAnsi="Arial" w:cs="Arial"/>
                <w:color w:val="212529"/>
                <w:kern w:val="0"/>
                <w:sz w:val="24"/>
                <w:szCs w:val="24"/>
                <w14:ligatures w14:val="none"/>
              </w:rPr>
              <w:t>Warranty</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1F7EDE08" w14:textId="77777777" w:rsidR="00F536DE" w:rsidRPr="00F536DE" w:rsidRDefault="00F536DE" w:rsidP="00F536DE">
            <w:pPr>
              <w:spacing w:after="0" w:line="240" w:lineRule="auto"/>
              <w:jc w:val="center"/>
              <w:rPr>
                <w:rFonts w:ascii="Arial" w:eastAsia="Times New Roman" w:hAnsi="Arial" w:cs="Arial"/>
                <w:color w:val="212529"/>
                <w:kern w:val="0"/>
                <w:sz w:val="24"/>
                <w:szCs w:val="24"/>
                <w14:ligatures w14:val="none"/>
              </w:rPr>
            </w:pPr>
            <w:r w:rsidRPr="00F536DE">
              <w:rPr>
                <w:rFonts w:ascii="Arial" w:eastAsia="Times New Roman" w:hAnsi="Arial" w:cs="Arial"/>
                <w:color w:val="212529"/>
                <w:kern w:val="0"/>
                <w:sz w:val="24"/>
                <w:szCs w:val="24"/>
                <w14:ligatures w14:val="none"/>
              </w:rPr>
              <w:t>2 year on-site; motor &amp; LED: 5 years</w:t>
            </w:r>
          </w:p>
        </w:tc>
      </w:tr>
    </w:tbl>
    <w:p w14:paraId="6BC627C2" w14:textId="77777777" w:rsidR="00C00A30" w:rsidRDefault="00C00A30" w:rsidP="009111AA">
      <w:pPr>
        <w:jc w:val="center"/>
      </w:pPr>
    </w:p>
    <w:p w14:paraId="65B1BD22" w14:textId="2E81D3CB" w:rsidR="00A11A58" w:rsidRPr="00C00A30" w:rsidRDefault="00A11A58" w:rsidP="00C00A30"/>
    <w:sectPr w:rsidR="00A11A58" w:rsidRPr="00C00A30" w:rsidSect="00326E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C19EB" w14:textId="77777777" w:rsidR="00B8778C" w:rsidRDefault="00B8778C">
      <w:pPr>
        <w:spacing w:after="0" w:line="240" w:lineRule="auto"/>
      </w:pPr>
      <w:r>
        <w:separator/>
      </w:r>
    </w:p>
  </w:endnote>
  <w:endnote w:type="continuationSeparator" w:id="0">
    <w:p w14:paraId="574DBF91" w14:textId="77777777" w:rsidR="00B8778C" w:rsidRDefault="00B87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CBFF6" w14:textId="77777777" w:rsidR="00B8778C" w:rsidRDefault="00B8778C">
      <w:pPr>
        <w:spacing w:after="0" w:line="240" w:lineRule="auto"/>
      </w:pPr>
      <w:r>
        <w:separator/>
      </w:r>
    </w:p>
  </w:footnote>
  <w:footnote w:type="continuationSeparator" w:id="0">
    <w:p w14:paraId="486589C4" w14:textId="77777777" w:rsidR="00B8778C" w:rsidRDefault="00B87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0AA84" w14:textId="77777777" w:rsidR="002461FC" w:rsidRDefault="00000000">
    <w:pPr>
      <w:pStyle w:val="Header"/>
    </w:pPr>
    <w:r w:rsidRPr="00394E03">
      <w:rPr>
        <w:noProof/>
      </w:rPr>
      <w:drawing>
        <wp:inline distT="0" distB="0" distL="0" distR="0" wp14:anchorId="0F2B93B8" wp14:editId="15CEACB9">
          <wp:extent cx="2456597" cy="731520"/>
          <wp:effectExtent l="0" t="0" r="1270" b="0"/>
          <wp:docPr id="119548198" name="Picture 119548198"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72090" name="Picture 1" descr="A black text on a white background&#10;&#10;Description automatically generated"/>
                  <pic:cNvPicPr/>
                </pic:nvPicPr>
                <pic:blipFill>
                  <a:blip r:embed="rId1"/>
                  <a:stretch>
                    <a:fillRect/>
                  </a:stretch>
                </pic:blipFill>
                <pic:spPr>
                  <a:xfrm>
                    <a:off x="0" y="0"/>
                    <a:ext cx="2466240" cy="73439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1E0"/>
    <w:multiLevelType w:val="multilevel"/>
    <w:tmpl w:val="3D44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A451B"/>
    <w:multiLevelType w:val="multilevel"/>
    <w:tmpl w:val="AD38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B61E75"/>
    <w:multiLevelType w:val="multilevel"/>
    <w:tmpl w:val="44C4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00321A"/>
    <w:multiLevelType w:val="multilevel"/>
    <w:tmpl w:val="BE0A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2A6C40"/>
    <w:multiLevelType w:val="multilevel"/>
    <w:tmpl w:val="2230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6416FF"/>
    <w:multiLevelType w:val="multilevel"/>
    <w:tmpl w:val="B042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6C00E0"/>
    <w:multiLevelType w:val="multilevel"/>
    <w:tmpl w:val="9750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147D37"/>
    <w:multiLevelType w:val="multilevel"/>
    <w:tmpl w:val="D5BE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A10DAB"/>
    <w:multiLevelType w:val="multilevel"/>
    <w:tmpl w:val="FAEE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78728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16cid:durableId="1220483426">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16cid:durableId="168324102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16cid:durableId="83626858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16cid:durableId="86186754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6" w16cid:durableId="26045778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7" w16cid:durableId="1294947869">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16cid:durableId="507062360">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9" w16cid:durableId="172085896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0" w16cid:durableId="463888839">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1" w16cid:durableId="1888372947">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2" w16cid:durableId="990525037">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3" w16cid:durableId="733312819">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4" w16cid:durableId="170290263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5" w16cid:durableId="197552316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6" w16cid:durableId="179721829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7" w16cid:durableId="539981029">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8" w16cid:durableId="1972662652">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9" w16cid:durableId="1691684508">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0" w16cid:durableId="153448700">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1" w16cid:durableId="39518435">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2" w16cid:durableId="681903983">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3" w16cid:durableId="1742019625">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4" w16cid:durableId="11494011">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5" w16cid:durableId="4471698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6" w16cid:durableId="49691900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7" w16cid:durableId="94982588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8" w16cid:durableId="36117237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9" w16cid:durableId="78697438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0" w16cid:durableId="47514808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1" w16cid:durableId="169904583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2" w16cid:durableId="74468990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3" w16cid:durableId="1207795380">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34" w16cid:durableId="213000946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35" w16cid:durableId="2032484985">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36" w16cid:durableId="2040160302">
    <w:abstractNumId w:val="6"/>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30"/>
    <w:rsid w:val="00015F31"/>
    <w:rsid w:val="00103783"/>
    <w:rsid w:val="00136428"/>
    <w:rsid w:val="001B4A0F"/>
    <w:rsid w:val="002461FC"/>
    <w:rsid w:val="002F04CC"/>
    <w:rsid w:val="005674D0"/>
    <w:rsid w:val="005943C6"/>
    <w:rsid w:val="00694445"/>
    <w:rsid w:val="006A385A"/>
    <w:rsid w:val="00707C9D"/>
    <w:rsid w:val="009111AA"/>
    <w:rsid w:val="009F215C"/>
    <w:rsid w:val="00A11A58"/>
    <w:rsid w:val="00B8778C"/>
    <w:rsid w:val="00C00A30"/>
    <w:rsid w:val="00E45EEC"/>
    <w:rsid w:val="00F5026E"/>
    <w:rsid w:val="00F536DE"/>
    <w:rsid w:val="00FA7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39D0"/>
  <w15:chartTrackingRefBased/>
  <w15:docId w15:val="{32950B88-53CF-41AB-8396-BCC48BBE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A30"/>
  </w:style>
  <w:style w:type="paragraph" w:styleId="Heading2">
    <w:name w:val="heading 2"/>
    <w:basedOn w:val="Normal"/>
    <w:link w:val="Heading2Char"/>
    <w:uiPriority w:val="9"/>
    <w:qFormat/>
    <w:rsid w:val="005674D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A30"/>
  </w:style>
  <w:style w:type="character" w:customStyle="1" w:styleId="newprice">
    <w:name w:val="newprice"/>
    <w:basedOn w:val="DefaultParagraphFont"/>
    <w:rsid w:val="00C00A30"/>
  </w:style>
  <w:style w:type="character" w:customStyle="1" w:styleId="Heading2Char">
    <w:name w:val="Heading 2 Char"/>
    <w:basedOn w:val="DefaultParagraphFont"/>
    <w:link w:val="Heading2"/>
    <w:uiPriority w:val="9"/>
    <w:rsid w:val="005674D0"/>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01502">
      <w:bodyDiv w:val="1"/>
      <w:marLeft w:val="0"/>
      <w:marRight w:val="0"/>
      <w:marTop w:val="0"/>
      <w:marBottom w:val="0"/>
      <w:divBdr>
        <w:top w:val="none" w:sz="0" w:space="0" w:color="auto"/>
        <w:left w:val="none" w:sz="0" w:space="0" w:color="auto"/>
        <w:bottom w:val="none" w:sz="0" w:space="0" w:color="auto"/>
        <w:right w:val="none" w:sz="0" w:space="0" w:color="auto"/>
      </w:divBdr>
    </w:div>
    <w:div w:id="167867839">
      <w:bodyDiv w:val="1"/>
      <w:marLeft w:val="0"/>
      <w:marRight w:val="0"/>
      <w:marTop w:val="0"/>
      <w:marBottom w:val="0"/>
      <w:divBdr>
        <w:top w:val="none" w:sz="0" w:space="0" w:color="auto"/>
        <w:left w:val="none" w:sz="0" w:space="0" w:color="auto"/>
        <w:bottom w:val="none" w:sz="0" w:space="0" w:color="auto"/>
        <w:right w:val="none" w:sz="0" w:space="0" w:color="auto"/>
      </w:divBdr>
    </w:div>
    <w:div w:id="292254513">
      <w:bodyDiv w:val="1"/>
      <w:marLeft w:val="0"/>
      <w:marRight w:val="0"/>
      <w:marTop w:val="0"/>
      <w:marBottom w:val="0"/>
      <w:divBdr>
        <w:top w:val="none" w:sz="0" w:space="0" w:color="auto"/>
        <w:left w:val="none" w:sz="0" w:space="0" w:color="auto"/>
        <w:bottom w:val="none" w:sz="0" w:space="0" w:color="auto"/>
        <w:right w:val="none" w:sz="0" w:space="0" w:color="auto"/>
      </w:divBdr>
    </w:div>
    <w:div w:id="563873834">
      <w:bodyDiv w:val="1"/>
      <w:marLeft w:val="0"/>
      <w:marRight w:val="0"/>
      <w:marTop w:val="0"/>
      <w:marBottom w:val="0"/>
      <w:divBdr>
        <w:top w:val="none" w:sz="0" w:space="0" w:color="auto"/>
        <w:left w:val="none" w:sz="0" w:space="0" w:color="auto"/>
        <w:bottom w:val="none" w:sz="0" w:space="0" w:color="auto"/>
        <w:right w:val="none" w:sz="0" w:space="0" w:color="auto"/>
      </w:divBdr>
    </w:div>
    <w:div w:id="643706672">
      <w:bodyDiv w:val="1"/>
      <w:marLeft w:val="0"/>
      <w:marRight w:val="0"/>
      <w:marTop w:val="0"/>
      <w:marBottom w:val="0"/>
      <w:divBdr>
        <w:top w:val="none" w:sz="0" w:space="0" w:color="auto"/>
        <w:left w:val="none" w:sz="0" w:space="0" w:color="auto"/>
        <w:bottom w:val="none" w:sz="0" w:space="0" w:color="auto"/>
        <w:right w:val="none" w:sz="0" w:space="0" w:color="auto"/>
      </w:divBdr>
    </w:div>
    <w:div w:id="744188039">
      <w:bodyDiv w:val="1"/>
      <w:marLeft w:val="0"/>
      <w:marRight w:val="0"/>
      <w:marTop w:val="0"/>
      <w:marBottom w:val="0"/>
      <w:divBdr>
        <w:top w:val="none" w:sz="0" w:space="0" w:color="auto"/>
        <w:left w:val="none" w:sz="0" w:space="0" w:color="auto"/>
        <w:bottom w:val="none" w:sz="0" w:space="0" w:color="auto"/>
        <w:right w:val="none" w:sz="0" w:space="0" w:color="auto"/>
      </w:divBdr>
    </w:div>
    <w:div w:id="823089864">
      <w:bodyDiv w:val="1"/>
      <w:marLeft w:val="0"/>
      <w:marRight w:val="0"/>
      <w:marTop w:val="0"/>
      <w:marBottom w:val="0"/>
      <w:divBdr>
        <w:top w:val="none" w:sz="0" w:space="0" w:color="auto"/>
        <w:left w:val="none" w:sz="0" w:space="0" w:color="auto"/>
        <w:bottom w:val="none" w:sz="0" w:space="0" w:color="auto"/>
        <w:right w:val="none" w:sz="0" w:space="0" w:color="auto"/>
      </w:divBdr>
    </w:div>
    <w:div w:id="892085167">
      <w:bodyDiv w:val="1"/>
      <w:marLeft w:val="0"/>
      <w:marRight w:val="0"/>
      <w:marTop w:val="0"/>
      <w:marBottom w:val="0"/>
      <w:divBdr>
        <w:top w:val="none" w:sz="0" w:space="0" w:color="auto"/>
        <w:left w:val="none" w:sz="0" w:space="0" w:color="auto"/>
        <w:bottom w:val="none" w:sz="0" w:space="0" w:color="auto"/>
        <w:right w:val="none" w:sz="0" w:space="0" w:color="auto"/>
      </w:divBdr>
    </w:div>
    <w:div w:id="926034422">
      <w:bodyDiv w:val="1"/>
      <w:marLeft w:val="0"/>
      <w:marRight w:val="0"/>
      <w:marTop w:val="0"/>
      <w:marBottom w:val="0"/>
      <w:divBdr>
        <w:top w:val="none" w:sz="0" w:space="0" w:color="auto"/>
        <w:left w:val="none" w:sz="0" w:space="0" w:color="auto"/>
        <w:bottom w:val="none" w:sz="0" w:space="0" w:color="auto"/>
        <w:right w:val="none" w:sz="0" w:space="0" w:color="auto"/>
      </w:divBdr>
    </w:div>
    <w:div w:id="1028531783">
      <w:bodyDiv w:val="1"/>
      <w:marLeft w:val="0"/>
      <w:marRight w:val="0"/>
      <w:marTop w:val="0"/>
      <w:marBottom w:val="0"/>
      <w:divBdr>
        <w:top w:val="none" w:sz="0" w:space="0" w:color="auto"/>
        <w:left w:val="none" w:sz="0" w:space="0" w:color="auto"/>
        <w:bottom w:val="none" w:sz="0" w:space="0" w:color="auto"/>
        <w:right w:val="none" w:sz="0" w:space="0" w:color="auto"/>
      </w:divBdr>
    </w:div>
    <w:div w:id="1091051282">
      <w:bodyDiv w:val="1"/>
      <w:marLeft w:val="0"/>
      <w:marRight w:val="0"/>
      <w:marTop w:val="0"/>
      <w:marBottom w:val="0"/>
      <w:divBdr>
        <w:top w:val="none" w:sz="0" w:space="0" w:color="auto"/>
        <w:left w:val="none" w:sz="0" w:space="0" w:color="auto"/>
        <w:bottom w:val="none" w:sz="0" w:space="0" w:color="auto"/>
        <w:right w:val="none" w:sz="0" w:space="0" w:color="auto"/>
      </w:divBdr>
    </w:div>
    <w:div w:id="1099368293">
      <w:bodyDiv w:val="1"/>
      <w:marLeft w:val="0"/>
      <w:marRight w:val="0"/>
      <w:marTop w:val="0"/>
      <w:marBottom w:val="0"/>
      <w:divBdr>
        <w:top w:val="none" w:sz="0" w:space="0" w:color="auto"/>
        <w:left w:val="none" w:sz="0" w:space="0" w:color="auto"/>
        <w:bottom w:val="none" w:sz="0" w:space="0" w:color="auto"/>
        <w:right w:val="none" w:sz="0" w:space="0" w:color="auto"/>
      </w:divBdr>
    </w:div>
    <w:div w:id="1297175450">
      <w:bodyDiv w:val="1"/>
      <w:marLeft w:val="0"/>
      <w:marRight w:val="0"/>
      <w:marTop w:val="0"/>
      <w:marBottom w:val="0"/>
      <w:divBdr>
        <w:top w:val="none" w:sz="0" w:space="0" w:color="auto"/>
        <w:left w:val="none" w:sz="0" w:space="0" w:color="auto"/>
        <w:bottom w:val="none" w:sz="0" w:space="0" w:color="auto"/>
        <w:right w:val="none" w:sz="0" w:space="0" w:color="auto"/>
      </w:divBdr>
    </w:div>
    <w:div w:id="1374765470">
      <w:bodyDiv w:val="1"/>
      <w:marLeft w:val="0"/>
      <w:marRight w:val="0"/>
      <w:marTop w:val="0"/>
      <w:marBottom w:val="0"/>
      <w:divBdr>
        <w:top w:val="none" w:sz="0" w:space="0" w:color="auto"/>
        <w:left w:val="none" w:sz="0" w:space="0" w:color="auto"/>
        <w:bottom w:val="none" w:sz="0" w:space="0" w:color="auto"/>
        <w:right w:val="none" w:sz="0" w:space="0" w:color="auto"/>
      </w:divBdr>
    </w:div>
    <w:div w:id="1502115988">
      <w:bodyDiv w:val="1"/>
      <w:marLeft w:val="0"/>
      <w:marRight w:val="0"/>
      <w:marTop w:val="0"/>
      <w:marBottom w:val="0"/>
      <w:divBdr>
        <w:top w:val="none" w:sz="0" w:space="0" w:color="auto"/>
        <w:left w:val="none" w:sz="0" w:space="0" w:color="auto"/>
        <w:bottom w:val="none" w:sz="0" w:space="0" w:color="auto"/>
        <w:right w:val="none" w:sz="0" w:space="0" w:color="auto"/>
      </w:divBdr>
    </w:div>
    <w:div w:id="1582982064">
      <w:bodyDiv w:val="1"/>
      <w:marLeft w:val="0"/>
      <w:marRight w:val="0"/>
      <w:marTop w:val="0"/>
      <w:marBottom w:val="0"/>
      <w:divBdr>
        <w:top w:val="none" w:sz="0" w:space="0" w:color="auto"/>
        <w:left w:val="none" w:sz="0" w:space="0" w:color="auto"/>
        <w:bottom w:val="none" w:sz="0" w:space="0" w:color="auto"/>
        <w:right w:val="none" w:sz="0" w:space="0" w:color="auto"/>
      </w:divBdr>
    </w:div>
    <w:div w:id="1603799673">
      <w:bodyDiv w:val="1"/>
      <w:marLeft w:val="0"/>
      <w:marRight w:val="0"/>
      <w:marTop w:val="0"/>
      <w:marBottom w:val="0"/>
      <w:divBdr>
        <w:top w:val="none" w:sz="0" w:space="0" w:color="auto"/>
        <w:left w:val="none" w:sz="0" w:space="0" w:color="auto"/>
        <w:bottom w:val="none" w:sz="0" w:space="0" w:color="auto"/>
        <w:right w:val="none" w:sz="0" w:space="0" w:color="auto"/>
      </w:divBdr>
    </w:div>
    <w:div w:id="1884323674">
      <w:bodyDiv w:val="1"/>
      <w:marLeft w:val="0"/>
      <w:marRight w:val="0"/>
      <w:marTop w:val="0"/>
      <w:marBottom w:val="0"/>
      <w:divBdr>
        <w:top w:val="none" w:sz="0" w:space="0" w:color="auto"/>
        <w:left w:val="none" w:sz="0" w:space="0" w:color="auto"/>
        <w:bottom w:val="none" w:sz="0" w:space="0" w:color="auto"/>
        <w:right w:val="none" w:sz="0" w:space="0" w:color="auto"/>
      </w:divBdr>
    </w:div>
    <w:div w:id="1886596760">
      <w:bodyDiv w:val="1"/>
      <w:marLeft w:val="0"/>
      <w:marRight w:val="0"/>
      <w:marTop w:val="0"/>
      <w:marBottom w:val="0"/>
      <w:divBdr>
        <w:top w:val="none" w:sz="0" w:space="0" w:color="auto"/>
        <w:left w:val="none" w:sz="0" w:space="0" w:color="auto"/>
        <w:bottom w:val="none" w:sz="0" w:space="0" w:color="auto"/>
        <w:right w:val="none" w:sz="0" w:space="0" w:color="auto"/>
      </w:divBdr>
    </w:div>
    <w:div w:id="1897202483">
      <w:bodyDiv w:val="1"/>
      <w:marLeft w:val="0"/>
      <w:marRight w:val="0"/>
      <w:marTop w:val="0"/>
      <w:marBottom w:val="0"/>
      <w:divBdr>
        <w:top w:val="none" w:sz="0" w:space="0" w:color="auto"/>
        <w:left w:val="none" w:sz="0" w:space="0" w:color="auto"/>
        <w:bottom w:val="none" w:sz="0" w:space="0" w:color="auto"/>
        <w:right w:val="none" w:sz="0" w:space="0" w:color="auto"/>
      </w:divBdr>
    </w:div>
    <w:div w:id="1943756970">
      <w:bodyDiv w:val="1"/>
      <w:marLeft w:val="0"/>
      <w:marRight w:val="0"/>
      <w:marTop w:val="0"/>
      <w:marBottom w:val="0"/>
      <w:divBdr>
        <w:top w:val="none" w:sz="0" w:space="0" w:color="auto"/>
        <w:left w:val="none" w:sz="0" w:space="0" w:color="auto"/>
        <w:bottom w:val="none" w:sz="0" w:space="0" w:color="auto"/>
        <w:right w:val="none" w:sz="0" w:space="0" w:color="auto"/>
      </w:divBdr>
    </w:div>
    <w:div w:id="2010673032">
      <w:bodyDiv w:val="1"/>
      <w:marLeft w:val="0"/>
      <w:marRight w:val="0"/>
      <w:marTop w:val="0"/>
      <w:marBottom w:val="0"/>
      <w:divBdr>
        <w:top w:val="none" w:sz="0" w:space="0" w:color="auto"/>
        <w:left w:val="none" w:sz="0" w:space="0" w:color="auto"/>
        <w:bottom w:val="none" w:sz="0" w:space="0" w:color="auto"/>
        <w:right w:val="none" w:sz="0" w:space="0" w:color="auto"/>
      </w:divBdr>
    </w:div>
    <w:div w:id="2023699693">
      <w:bodyDiv w:val="1"/>
      <w:marLeft w:val="0"/>
      <w:marRight w:val="0"/>
      <w:marTop w:val="0"/>
      <w:marBottom w:val="0"/>
      <w:divBdr>
        <w:top w:val="none" w:sz="0" w:space="0" w:color="auto"/>
        <w:left w:val="none" w:sz="0" w:space="0" w:color="auto"/>
        <w:bottom w:val="none" w:sz="0" w:space="0" w:color="auto"/>
        <w:right w:val="none" w:sz="0" w:space="0" w:color="auto"/>
      </w:divBdr>
    </w:div>
    <w:div w:id="214670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NHẬT</dc:creator>
  <cp:keywords/>
  <dc:description/>
  <cp:lastModifiedBy>NGUYỄN VĂN NHẬT</cp:lastModifiedBy>
  <cp:revision>10</cp:revision>
  <dcterms:created xsi:type="dcterms:W3CDTF">2023-11-29T19:02:00Z</dcterms:created>
  <dcterms:modified xsi:type="dcterms:W3CDTF">2023-11-29T20:19:00Z</dcterms:modified>
</cp:coreProperties>
</file>