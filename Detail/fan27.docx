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54CFB896" w:rsidR="00C00A30" w:rsidRDefault="00804B49"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804B49">
        <w:rPr>
          <w:rFonts w:ascii="Arial" w:eastAsia="Times New Roman" w:hAnsi="Arial" w:cs="Arial"/>
          <w:color w:val="212529"/>
          <w:kern w:val="0"/>
          <w:sz w:val="36"/>
          <w:szCs w:val="36"/>
          <w14:ligatures w14:val="none"/>
        </w:rPr>
        <w:drawing>
          <wp:inline distT="0" distB="0" distL="0" distR="0" wp14:anchorId="3FE92F54" wp14:editId="69D80DC9">
            <wp:extent cx="4739640" cy="3726390"/>
            <wp:effectExtent l="0" t="0" r="3810" b="7620"/>
            <wp:docPr id="1988083189" name="Picture 1" descr="A red and white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83189" name="Picture 1" descr="A red and white fan&#10;&#10;Description automatically generated"/>
                    <pic:cNvPicPr/>
                  </pic:nvPicPr>
                  <pic:blipFill>
                    <a:blip r:embed="rId8"/>
                    <a:stretch>
                      <a:fillRect/>
                    </a:stretch>
                  </pic:blipFill>
                  <pic:spPr>
                    <a:xfrm>
                      <a:off x="0" y="0"/>
                      <a:ext cx="4748185" cy="3733108"/>
                    </a:xfrm>
                    <a:prstGeom prst="rect">
                      <a:avLst/>
                    </a:prstGeom>
                  </pic:spPr>
                </pic:pic>
              </a:graphicData>
            </a:graphic>
          </wp:inline>
        </w:drawing>
      </w:r>
    </w:p>
    <w:p w14:paraId="1634D766" w14:textId="77777777" w:rsidR="00804B49" w:rsidRDefault="00804B49" w:rsidP="00804B49">
      <w:pPr>
        <w:pStyle w:val="Heading2"/>
        <w:shd w:val="clear" w:color="auto" w:fill="FFFFFF"/>
        <w:jc w:val="center"/>
        <w:rPr>
          <w:rFonts w:ascii="Arial" w:hAnsi="Arial" w:cs="Arial"/>
          <w:b w:val="0"/>
          <w:bCs w:val="0"/>
          <w:color w:val="212529"/>
        </w:rPr>
      </w:pPr>
      <w:r>
        <w:rPr>
          <w:rFonts w:ascii="Arial" w:hAnsi="Arial" w:cs="Arial"/>
          <w:b w:val="0"/>
          <w:bCs w:val="0"/>
          <w:color w:val="212529"/>
        </w:rPr>
        <w:t>LINETTO SERIES RED</w:t>
      </w:r>
    </w:p>
    <w:p w14:paraId="7E981083" w14:textId="1D33FA66"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136428">
        <w:rPr>
          <w:rFonts w:ascii="Arial" w:eastAsia="Times New Roman" w:hAnsi="Arial" w:cs="Arial"/>
          <w:kern w:val="0"/>
          <w:sz w:val="24"/>
          <w:szCs w:val="24"/>
          <w14:ligatures w14:val="none"/>
        </w:rPr>
        <w:t>1</w:t>
      </w:r>
      <w:r w:rsidR="00804B49">
        <w:rPr>
          <w:rFonts w:ascii="Arial" w:eastAsia="Times New Roman" w:hAnsi="Arial" w:cs="Arial"/>
          <w:kern w:val="0"/>
          <w:sz w:val="24"/>
          <w:szCs w:val="24"/>
          <w14:ligatures w14:val="none"/>
        </w:rPr>
        <w:t>2</w:t>
      </w:r>
      <w:r w:rsidRPr="000D2FA2">
        <w:rPr>
          <w:rFonts w:ascii="Arial" w:eastAsia="Times New Roman" w:hAnsi="Arial" w:cs="Arial"/>
          <w:kern w:val="0"/>
          <w:sz w:val="24"/>
          <w:szCs w:val="24"/>
          <w14:ligatures w14:val="none"/>
        </w:rPr>
        <w:t>0 reviews)</w:t>
      </w:r>
    </w:p>
    <w:p w14:paraId="080094BF" w14:textId="77777777" w:rsidR="00804B49" w:rsidRPr="00804B49" w:rsidRDefault="00804B49" w:rsidP="00804B49">
      <w:pPr>
        <w:numPr>
          <w:ilvl w:val="0"/>
          <w:numId w:val="2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Table Fans</w:t>
      </w:r>
    </w:p>
    <w:p w14:paraId="19571EF5" w14:textId="77777777" w:rsidR="00804B49" w:rsidRPr="00804B49" w:rsidRDefault="00804B49" w:rsidP="00804B49">
      <w:pPr>
        <w:numPr>
          <w:ilvl w:val="0"/>
          <w:numId w:val="2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Color: Red</w:t>
      </w:r>
    </w:p>
    <w:p w14:paraId="3E4B5FFD" w14:textId="77777777" w:rsidR="00804B49" w:rsidRPr="00804B49" w:rsidRDefault="00804B49" w:rsidP="00804B49">
      <w:pPr>
        <w:numPr>
          <w:ilvl w:val="0"/>
          <w:numId w:val="2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Country of Origin: China</w:t>
      </w:r>
    </w:p>
    <w:p w14:paraId="6CAE5595" w14:textId="77777777" w:rsidR="00804B49" w:rsidRPr="00804B49" w:rsidRDefault="00804B49" w:rsidP="00804B49">
      <w:pPr>
        <w:numPr>
          <w:ilvl w:val="0"/>
          <w:numId w:val="2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Warranty: 1 year on-site; motor &amp; LED: 5 years</w:t>
      </w:r>
    </w:p>
    <w:p w14:paraId="21A2D7F1" w14:textId="7F430E91" w:rsidR="009111AA" w:rsidRDefault="009111AA" w:rsidP="009111AA">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$37.99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$30.00</w:t>
      </w:r>
    </w:p>
    <w:p w14:paraId="67BD6ED5" w14:textId="04433708"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297F650" w:rsidR="00C00A30" w:rsidRPr="009111AA" w:rsidRDefault="009111A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9111AA">
        <w:rPr>
          <w:rFonts w:ascii="Arial" w:hAnsi="Arial" w:cs="Arial"/>
          <w:color w:val="212529"/>
          <w:sz w:val="24"/>
          <w:szCs w:val="24"/>
          <w:shd w:val="clear" w:color="auto" w:fill="FFFFFF"/>
        </w:rPr>
        <w:t>So compact that it can be placed anywhere. Can be carried from room to room. Compact yet powerful. Adjust speed for comfort. Optionally choose from 3 speed levels - low, medium or high. The speed can be adjusted using the switch on the fan. The device can create a pleasant cool breeze at all times.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804B49" w:rsidRPr="00804B49" w14:paraId="09E78CD3"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F0F6C40"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DB87EDB"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Red</w:t>
            </w:r>
          </w:p>
        </w:tc>
      </w:tr>
      <w:tr w:rsidR="00804B49" w:rsidRPr="00804B49" w14:paraId="4E76CCCE"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3123865"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D0A47F1"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Table Fans</w:t>
            </w:r>
          </w:p>
        </w:tc>
      </w:tr>
      <w:tr w:rsidR="00804B49" w:rsidRPr="00804B49" w14:paraId="5938B3BD"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E9BD606"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B6E8030"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China</w:t>
            </w:r>
          </w:p>
        </w:tc>
      </w:tr>
      <w:tr w:rsidR="00804B49" w:rsidRPr="00804B49" w14:paraId="43DC0385"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F542EB4"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B908F74"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27</w:t>
            </w:r>
          </w:p>
        </w:tc>
      </w:tr>
      <w:tr w:rsidR="00804B49" w:rsidRPr="00804B49" w14:paraId="322988E6"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A7FEFDD"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921D65D"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400-700 mm</w:t>
            </w:r>
          </w:p>
        </w:tc>
      </w:tr>
      <w:tr w:rsidR="00804B49" w:rsidRPr="00804B49" w14:paraId="43E33552"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E75B498"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49E31A5"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LED display</w:t>
            </w:r>
          </w:p>
        </w:tc>
      </w:tr>
      <w:tr w:rsidR="00804B49" w:rsidRPr="00804B49" w14:paraId="792CA9F9"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E817555"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77F4952"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Include</w:t>
            </w:r>
          </w:p>
        </w:tc>
      </w:tr>
      <w:tr w:rsidR="00804B49" w:rsidRPr="00804B49" w14:paraId="5BDAF265"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181B7D5"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8764251" w14:textId="150167F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804B49" w:rsidRPr="00804B49" w14:paraId="594CD2BF"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991E5C7"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D29025E"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3</w:t>
            </w:r>
          </w:p>
        </w:tc>
      </w:tr>
      <w:tr w:rsidR="00804B49" w:rsidRPr="00804B49" w14:paraId="61720DE3"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33DDA4D"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6ECB1E9"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Universal</w:t>
            </w:r>
          </w:p>
        </w:tc>
      </w:tr>
      <w:tr w:rsidR="00804B49" w:rsidRPr="00804B49" w14:paraId="75F5695C"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F8B99EC"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99CF87B"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2.6/20 W</w:t>
            </w:r>
          </w:p>
        </w:tc>
      </w:tr>
      <w:tr w:rsidR="00804B49" w:rsidRPr="00804B49" w14:paraId="32FFC625"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2D7F717"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22F1330"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32 to 104°F</w:t>
            </w:r>
          </w:p>
        </w:tc>
      </w:tr>
      <w:tr w:rsidR="00804B49" w:rsidRPr="00804B49" w14:paraId="3864E78F"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9614BA4"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49F9005"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0.037/0.25 A</w:t>
            </w:r>
          </w:p>
        </w:tc>
      </w:tr>
      <w:tr w:rsidR="00804B49" w:rsidRPr="00804B49" w14:paraId="5FD04634" w14:textId="77777777" w:rsidTr="00804B49">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2142754"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A3574D8" w14:textId="77777777" w:rsidR="00804B49" w:rsidRPr="00804B49" w:rsidRDefault="00804B49" w:rsidP="00804B49">
            <w:pPr>
              <w:spacing w:after="0" w:line="240" w:lineRule="auto"/>
              <w:jc w:val="center"/>
              <w:rPr>
                <w:rFonts w:ascii="Arial" w:eastAsia="Times New Roman" w:hAnsi="Arial" w:cs="Arial"/>
                <w:color w:val="212529"/>
                <w:kern w:val="0"/>
                <w:sz w:val="24"/>
                <w:szCs w:val="24"/>
                <w14:ligatures w14:val="none"/>
              </w:rPr>
            </w:pPr>
            <w:r w:rsidRPr="00804B49">
              <w:rPr>
                <w:rFonts w:ascii="Arial" w:eastAsia="Times New Roman" w:hAnsi="Arial" w:cs="Arial"/>
                <w:color w:val="212529"/>
                <w:kern w:val="0"/>
                <w:sz w:val="24"/>
                <w:szCs w:val="24"/>
                <w14:ligatures w14:val="none"/>
              </w:rPr>
              <w:t>1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D02B" w14:textId="77777777" w:rsidR="00A963D6" w:rsidRDefault="00A963D6">
      <w:pPr>
        <w:spacing w:after="0" w:line="240" w:lineRule="auto"/>
      </w:pPr>
      <w:r>
        <w:separator/>
      </w:r>
    </w:p>
  </w:endnote>
  <w:endnote w:type="continuationSeparator" w:id="0">
    <w:p w14:paraId="1189E714" w14:textId="77777777" w:rsidR="00A963D6" w:rsidRDefault="00A9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44F1" w14:textId="77777777" w:rsidR="00A963D6" w:rsidRDefault="00A963D6">
      <w:pPr>
        <w:spacing w:after="0" w:line="240" w:lineRule="auto"/>
      </w:pPr>
      <w:r>
        <w:separator/>
      </w:r>
    </w:p>
  </w:footnote>
  <w:footnote w:type="continuationSeparator" w:id="0">
    <w:p w14:paraId="2D0206FB" w14:textId="77777777" w:rsidR="00A963D6" w:rsidRDefault="00A9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551EA"/>
    <w:multiLevelType w:val="multilevel"/>
    <w:tmpl w:val="7D9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16cid:durableId="165256162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16cid:durableId="28770804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3" w16cid:durableId="109413187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4" w16cid:durableId="2053994025">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36428"/>
    <w:rsid w:val="001B4A0F"/>
    <w:rsid w:val="002461FC"/>
    <w:rsid w:val="005674D0"/>
    <w:rsid w:val="006A385A"/>
    <w:rsid w:val="00707C9D"/>
    <w:rsid w:val="00804B49"/>
    <w:rsid w:val="009111AA"/>
    <w:rsid w:val="009F215C"/>
    <w:rsid w:val="00A11A58"/>
    <w:rsid w:val="00A963D6"/>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180977004">
      <w:bodyDiv w:val="1"/>
      <w:marLeft w:val="0"/>
      <w:marRight w:val="0"/>
      <w:marTop w:val="0"/>
      <w:marBottom w:val="0"/>
      <w:divBdr>
        <w:top w:val="none" w:sz="0" w:space="0" w:color="auto"/>
        <w:left w:val="none" w:sz="0" w:space="0" w:color="auto"/>
        <w:bottom w:val="none" w:sz="0" w:space="0" w:color="auto"/>
        <w:right w:val="none" w:sz="0" w:space="0" w:color="auto"/>
      </w:divBdr>
    </w:div>
    <w:div w:id="401950686">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057007587">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6</cp:revision>
  <dcterms:created xsi:type="dcterms:W3CDTF">2023-11-29T19:02:00Z</dcterms:created>
  <dcterms:modified xsi:type="dcterms:W3CDTF">2023-11-29T20:05:00Z</dcterms:modified>
</cp:coreProperties>
</file>