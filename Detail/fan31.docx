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75FF" w14:textId="77777777" w:rsidR="002952FA" w:rsidRDefault="002952FA" w:rsidP="002952FA">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1BF872C2" w14:textId="77777777" w:rsidR="002952FA" w:rsidRDefault="002952FA" w:rsidP="002952FA">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2952FA" w:rsidSect="00326E19">
          <w:headerReference w:type="default" r:id="rId7"/>
          <w:pgSz w:w="12240" w:h="15840" w:code="1"/>
          <w:pgMar w:top="864" w:right="864" w:bottom="864" w:left="864" w:header="0" w:footer="0" w:gutter="0"/>
          <w:cols w:space="720"/>
          <w:docGrid w:linePitch="360"/>
        </w:sectPr>
      </w:pPr>
    </w:p>
    <w:p w14:paraId="25573C05" w14:textId="77777777" w:rsidR="002952FA" w:rsidRDefault="002952FA" w:rsidP="002952FA">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5943C6">
        <w:rPr>
          <w:rFonts w:ascii="Arial" w:eastAsia="Times New Roman" w:hAnsi="Arial" w:cs="Arial"/>
          <w:noProof/>
          <w:color w:val="212529"/>
          <w:kern w:val="0"/>
          <w:sz w:val="36"/>
          <w:szCs w:val="36"/>
          <w14:ligatures w14:val="none"/>
        </w:rPr>
        <w:drawing>
          <wp:inline distT="0" distB="0" distL="0" distR="0" wp14:anchorId="0EECB322" wp14:editId="29A0E1F7">
            <wp:extent cx="4373880" cy="3444898"/>
            <wp:effectExtent l="0" t="0" r="7620" b="3175"/>
            <wp:docPr id="2086898576" name="Picture 1" descr="A white fan with a metal g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98576" name="Picture 1" descr="A white fan with a metal grate&#10;&#10;Description automatically generated"/>
                    <pic:cNvPicPr/>
                  </pic:nvPicPr>
                  <pic:blipFill>
                    <a:blip r:embed="rId8"/>
                    <a:stretch>
                      <a:fillRect/>
                    </a:stretch>
                  </pic:blipFill>
                  <pic:spPr>
                    <a:xfrm>
                      <a:off x="0" y="0"/>
                      <a:ext cx="4383443" cy="3452430"/>
                    </a:xfrm>
                    <a:prstGeom prst="rect">
                      <a:avLst/>
                    </a:prstGeom>
                  </pic:spPr>
                </pic:pic>
              </a:graphicData>
            </a:graphic>
          </wp:inline>
        </w:drawing>
      </w:r>
    </w:p>
    <w:p w14:paraId="1EA6407E" w14:textId="77777777" w:rsidR="002952FA" w:rsidRDefault="002952FA" w:rsidP="002952FA">
      <w:pPr>
        <w:pStyle w:val="Heading2"/>
        <w:shd w:val="clear" w:color="auto" w:fill="FFFFFF"/>
        <w:jc w:val="center"/>
        <w:rPr>
          <w:rFonts w:ascii="Arial" w:hAnsi="Arial" w:cs="Arial"/>
          <w:b w:val="0"/>
          <w:bCs w:val="0"/>
          <w:color w:val="212529"/>
        </w:rPr>
      </w:pPr>
      <w:r>
        <w:rPr>
          <w:rFonts w:ascii="Arial" w:hAnsi="Arial" w:cs="Arial"/>
          <w:b w:val="0"/>
          <w:bCs w:val="0"/>
          <w:color w:val="212529"/>
        </w:rPr>
        <w:t>STRIKER SERIES WHITE</w:t>
      </w:r>
    </w:p>
    <w:p w14:paraId="6B04EFD9" w14:textId="77777777" w:rsidR="002952FA" w:rsidRPr="001E76B6" w:rsidRDefault="002952FA" w:rsidP="002952FA">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w:t>
      </w:r>
      <w:r>
        <w:rPr>
          <w:rFonts w:ascii="Arial" w:eastAsia="Times New Roman" w:hAnsi="Arial" w:cs="Arial"/>
          <w:kern w:val="0"/>
          <w:sz w:val="24"/>
          <w:szCs w:val="24"/>
          <w14:ligatures w14:val="none"/>
        </w:rPr>
        <w:t>11</w:t>
      </w:r>
      <w:r w:rsidRPr="000D2FA2">
        <w:rPr>
          <w:rFonts w:ascii="Arial" w:eastAsia="Times New Roman" w:hAnsi="Arial" w:cs="Arial"/>
          <w:kern w:val="0"/>
          <w:sz w:val="24"/>
          <w:szCs w:val="24"/>
          <w14:ligatures w14:val="none"/>
        </w:rPr>
        <w:t>0 reviews)</w:t>
      </w:r>
    </w:p>
    <w:p w14:paraId="37723C03" w14:textId="77777777" w:rsidR="002952FA" w:rsidRPr="005943C6" w:rsidRDefault="002952FA" w:rsidP="002952FA">
      <w:pPr>
        <w:numPr>
          <w:ilvl w:val="0"/>
          <w:numId w:val="29"/>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Exhaust Fans</w:t>
      </w:r>
    </w:p>
    <w:p w14:paraId="34751363" w14:textId="77777777" w:rsidR="002952FA" w:rsidRPr="005943C6" w:rsidRDefault="002952FA" w:rsidP="002952FA">
      <w:pPr>
        <w:numPr>
          <w:ilvl w:val="0"/>
          <w:numId w:val="30"/>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Color: White</w:t>
      </w:r>
    </w:p>
    <w:p w14:paraId="0A757DB5" w14:textId="77777777" w:rsidR="002952FA" w:rsidRPr="005943C6" w:rsidRDefault="002952FA" w:rsidP="002952FA">
      <w:pPr>
        <w:numPr>
          <w:ilvl w:val="0"/>
          <w:numId w:val="31"/>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Country of Origin: USA</w:t>
      </w:r>
    </w:p>
    <w:p w14:paraId="586439D5" w14:textId="77777777" w:rsidR="002952FA" w:rsidRPr="005943C6" w:rsidRDefault="002952FA" w:rsidP="002952FA">
      <w:pPr>
        <w:numPr>
          <w:ilvl w:val="0"/>
          <w:numId w:val="32"/>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Warranty: 3 year on-site; motor &amp; LED: 5 years</w:t>
      </w:r>
    </w:p>
    <w:p w14:paraId="180B793F" w14:textId="77777777" w:rsidR="002952FA" w:rsidRDefault="002952FA" w:rsidP="002952FA">
      <w:pPr>
        <w:shd w:val="clear" w:color="auto" w:fill="FFFFFF"/>
        <w:spacing w:before="100" w:beforeAutospacing="1" w:after="100" w:afterAutospacing="1" w:line="240" w:lineRule="auto"/>
        <w:ind w:left="108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$25.02</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$20.00</w:t>
      </w:r>
    </w:p>
    <w:p w14:paraId="0B3729B3" w14:textId="77777777" w:rsidR="002952FA" w:rsidRPr="00C00A30" w:rsidRDefault="002952FA" w:rsidP="002952FA">
      <w:pPr>
        <w:shd w:val="clear" w:color="auto" w:fill="FFFFFF"/>
        <w:spacing w:before="100" w:beforeAutospacing="1" w:after="100" w:afterAutospacing="1" w:line="240" w:lineRule="auto"/>
        <w:ind w:left="360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5E477A43" w14:textId="77777777" w:rsidR="002952FA" w:rsidRPr="00FA77BA" w:rsidRDefault="002952FA" w:rsidP="002952FA">
      <w:pPr>
        <w:shd w:val="clear" w:color="auto" w:fill="FFFFFF"/>
        <w:spacing w:after="0" w:line="240" w:lineRule="auto"/>
        <w:jc w:val="center"/>
        <w:rPr>
          <w:rFonts w:ascii="Arial" w:eastAsia="Times New Roman" w:hAnsi="Arial" w:cs="Arial"/>
          <w:color w:val="212529"/>
          <w:kern w:val="0"/>
          <w:sz w:val="24"/>
          <w:szCs w:val="24"/>
          <w14:ligatures w14:val="none"/>
        </w:rPr>
      </w:pPr>
      <w:r w:rsidRPr="00FA77BA">
        <w:rPr>
          <w:rFonts w:ascii="Arial" w:hAnsi="Arial" w:cs="Arial"/>
          <w:color w:val="212529"/>
          <w:sz w:val="24"/>
          <w:szCs w:val="24"/>
          <w:shd w:val="clear" w:color="auto" w:fill="FFFFFF"/>
        </w:rPr>
        <w:t>Super low noise: Molded housing and fan surface minimizes noise from the fan and motor escaping to the outside. This technology can also reduce operating noise to an incredibly low level thanks to “Resonant Noise Absorption” operation, creating a quiet environment. Energy saving: The fan is compatible with a DC (Direct Current) motor to reduce power consumption and save energy. DC motors increase in temperature less than AC (Alternating Current) motors, so the recalibration time of DC motors is relatively longer.</w:t>
      </w:r>
      <w:r>
        <w:rPr>
          <w:rFonts w:ascii="Arial" w:eastAsia="Times New Roman" w:hAnsi="Arial" w:cs="Arial"/>
          <w:color w:val="212529"/>
          <w:kern w:val="0"/>
          <w:sz w:val="24"/>
          <w:szCs w:val="24"/>
          <w14:ligatures w14:val="none"/>
        </w:rPr>
        <w:pict w14:anchorId="199FB14C">
          <v:rect id="_x0000_i1027" style="width:0;height:1.5pt" o:hralign="center" o:hrstd="t" o:hr="t" fillcolor="#a0a0a0" stroked="f"/>
        </w:pict>
      </w:r>
    </w:p>
    <w:p w14:paraId="772A4C0E" w14:textId="77777777" w:rsidR="002952FA" w:rsidRPr="00C00A30" w:rsidRDefault="002952FA" w:rsidP="002952FA">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2952FA" w:rsidRPr="005943C6" w14:paraId="374F7573" w14:textId="77777777" w:rsidTr="007E651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CB4AE9F"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A9BD537"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White</w:t>
            </w:r>
          </w:p>
        </w:tc>
      </w:tr>
      <w:tr w:rsidR="002952FA" w:rsidRPr="005943C6" w14:paraId="59CA8E93" w14:textId="77777777" w:rsidTr="007E651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E5987C7"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BBAD6AD"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Exhaust Fans</w:t>
            </w:r>
          </w:p>
        </w:tc>
      </w:tr>
      <w:tr w:rsidR="002952FA" w:rsidRPr="005943C6" w14:paraId="1F34ADCE" w14:textId="77777777" w:rsidTr="007E651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ACC948A"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56B44A1"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USA</w:t>
            </w:r>
          </w:p>
        </w:tc>
      </w:tr>
      <w:tr w:rsidR="002952FA" w:rsidRPr="005943C6" w14:paraId="228C11D3" w14:textId="77777777" w:rsidTr="007E651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2FC7F18"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BA48B97"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31</w:t>
            </w:r>
          </w:p>
        </w:tc>
      </w:tr>
      <w:tr w:rsidR="002952FA" w:rsidRPr="005943C6" w14:paraId="17F57743" w14:textId="77777777" w:rsidTr="007E651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29489C4"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776144C"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400-500 mm</w:t>
            </w:r>
          </w:p>
        </w:tc>
      </w:tr>
      <w:tr w:rsidR="002952FA" w:rsidRPr="005943C6" w14:paraId="7058FF44" w14:textId="77777777" w:rsidTr="007E651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EECFC0A"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48DD60A"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LED display</w:t>
            </w:r>
          </w:p>
        </w:tc>
      </w:tr>
      <w:tr w:rsidR="002952FA" w:rsidRPr="005943C6" w14:paraId="7DB5E756" w14:textId="77777777" w:rsidTr="007E651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145D867"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F8BB546"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Include</w:t>
            </w:r>
          </w:p>
        </w:tc>
      </w:tr>
      <w:tr w:rsidR="002952FA" w:rsidRPr="005943C6" w14:paraId="60EAE869" w14:textId="77777777" w:rsidTr="007E651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678D530"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4977186"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2952FA" w:rsidRPr="005943C6" w14:paraId="10DF297F" w14:textId="77777777" w:rsidTr="007E651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EE2EFF8"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31CBF2E"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5</w:t>
            </w:r>
          </w:p>
        </w:tc>
      </w:tr>
      <w:tr w:rsidR="002952FA" w:rsidRPr="005943C6" w14:paraId="1D8F40DA" w14:textId="77777777" w:rsidTr="007E651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C47A22F"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325D5FE"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Universal</w:t>
            </w:r>
          </w:p>
        </w:tc>
      </w:tr>
      <w:tr w:rsidR="002952FA" w:rsidRPr="005943C6" w14:paraId="5DB86F63" w14:textId="77777777" w:rsidTr="007E651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BB79AED"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DBF449F"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2.6/20 W</w:t>
            </w:r>
          </w:p>
        </w:tc>
      </w:tr>
      <w:tr w:rsidR="002952FA" w:rsidRPr="005943C6" w14:paraId="2E1582CF" w14:textId="77777777" w:rsidTr="007E651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7960AE6"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22CDC8B"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32 to 104°F</w:t>
            </w:r>
          </w:p>
        </w:tc>
      </w:tr>
      <w:tr w:rsidR="002952FA" w:rsidRPr="005943C6" w14:paraId="4E740F9C" w14:textId="77777777" w:rsidTr="007E651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A480F87"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98856BC"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0.037/0.25 A</w:t>
            </w:r>
          </w:p>
        </w:tc>
      </w:tr>
      <w:tr w:rsidR="002952FA" w:rsidRPr="005943C6" w14:paraId="788F4A24" w14:textId="77777777" w:rsidTr="007E6517">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587BF0B"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3B8EE00" w14:textId="77777777" w:rsidR="002952FA" w:rsidRPr="005943C6" w:rsidRDefault="002952FA" w:rsidP="007E6517">
            <w:pPr>
              <w:spacing w:after="0" w:line="240" w:lineRule="auto"/>
              <w:jc w:val="center"/>
              <w:rPr>
                <w:rFonts w:ascii="Arial" w:eastAsia="Times New Roman" w:hAnsi="Arial" w:cs="Arial"/>
                <w:color w:val="212529"/>
                <w:kern w:val="0"/>
                <w:sz w:val="24"/>
                <w:szCs w:val="24"/>
                <w14:ligatures w14:val="none"/>
              </w:rPr>
            </w:pPr>
            <w:r w:rsidRPr="005943C6">
              <w:rPr>
                <w:rFonts w:ascii="Arial" w:eastAsia="Times New Roman" w:hAnsi="Arial" w:cs="Arial"/>
                <w:color w:val="212529"/>
                <w:kern w:val="0"/>
                <w:sz w:val="24"/>
                <w:szCs w:val="24"/>
                <w14:ligatures w14:val="none"/>
              </w:rPr>
              <w:t>3 year on-site; motor &amp; LED: 5 years</w:t>
            </w:r>
          </w:p>
        </w:tc>
      </w:tr>
    </w:tbl>
    <w:p w14:paraId="2C1C469C" w14:textId="77777777" w:rsidR="002952FA" w:rsidRDefault="002952FA" w:rsidP="002952FA">
      <w:pPr>
        <w:jc w:val="center"/>
      </w:pPr>
    </w:p>
    <w:p w14:paraId="53CD8824" w14:textId="77777777" w:rsidR="002952FA" w:rsidRPr="00C00A30" w:rsidRDefault="002952FA" w:rsidP="002952FA"/>
    <w:p w14:paraId="65B1BD22" w14:textId="2E81D3CB" w:rsidR="00A11A58" w:rsidRPr="002952FA" w:rsidRDefault="00A11A58" w:rsidP="002952FA"/>
    <w:sectPr w:rsidR="00A11A58" w:rsidRPr="002952FA" w:rsidSect="00326E19">
      <w:head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3CE89" w14:textId="77777777" w:rsidR="00BE58EF" w:rsidRDefault="00BE58EF">
      <w:pPr>
        <w:spacing w:after="0" w:line="240" w:lineRule="auto"/>
      </w:pPr>
      <w:r>
        <w:separator/>
      </w:r>
    </w:p>
  </w:endnote>
  <w:endnote w:type="continuationSeparator" w:id="0">
    <w:p w14:paraId="13B88778" w14:textId="77777777" w:rsidR="00BE58EF" w:rsidRDefault="00BE5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C76D8" w14:textId="77777777" w:rsidR="00BE58EF" w:rsidRDefault="00BE58EF">
      <w:pPr>
        <w:spacing w:after="0" w:line="240" w:lineRule="auto"/>
      </w:pPr>
      <w:r>
        <w:separator/>
      </w:r>
    </w:p>
  </w:footnote>
  <w:footnote w:type="continuationSeparator" w:id="0">
    <w:p w14:paraId="5400DC2B" w14:textId="77777777" w:rsidR="00BE58EF" w:rsidRDefault="00BE5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98691" w14:textId="77777777" w:rsidR="002952FA" w:rsidRDefault="002952FA">
    <w:pPr>
      <w:pStyle w:val="Header"/>
    </w:pPr>
    <w:r w:rsidRPr="00394E03">
      <w:rPr>
        <w:noProof/>
      </w:rPr>
      <w:drawing>
        <wp:inline distT="0" distB="0" distL="0" distR="0" wp14:anchorId="19FA42B4" wp14:editId="30DDAA50">
          <wp:extent cx="2456597" cy="731520"/>
          <wp:effectExtent l="0" t="0" r="1270" b="0"/>
          <wp:docPr id="2068958363" name="Picture 206895836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1E0"/>
    <w:multiLevelType w:val="multilevel"/>
    <w:tmpl w:val="3D44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61E75"/>
    <w:multiLevelType w:val="multilevel"/>
    <w:tmpl w:val="44C4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416FF"/>
    <w:multiLevelType w:val="multilevel"/>
    <w:tmpl w:val="B04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47D37"/>
    <w:multiLevelType w:val="multilevel"/>
    <w:tmpl w:val="D5BE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10DAB"/>
    <w:multiLevelType w:val="multilevel"/>
    <w:tmpl w:val="FAEE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3" w16cid:durableId="73331281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4" w16cid:durableId="170290263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5" w16cid:durableId="197552316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6" w16cid:durableId="179721829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7" w16cid:durableId="53998102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8" w16cid:durableId="197266265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9" w16cid:durableId="169168450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0" w16cid:durableId="15344870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1" w16cid:durableId="3951843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2" w16cid:durableId="68190398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3" w16cid:durableId="174201962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4" w16cid:durableId="1149401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5" w16cid:durableId="4471698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6" w16cid:durableId="49691900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7" w16cid:durableId="94982588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8" w16cid:durableId="36117237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9" w16cid:durableId="78697438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0" w16cid:durableId="47514808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1" w16cid:durableId="169904583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2" w16cid:durableId="744689906">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03783"/>
    <w:rsid w:val="00136428"/>
    <w:rsid w:val="001B4A0F"/>
    <w:rsid w:val="002461FC"/>
    <w:rsid w:val="002952FA"/>
    <w:rsid w:val="002F04CC"/>
    <w:rsid w:val="005674D0"/>
    <w:rsid w:val="00694445"/>
    <w:rsid w:val="006A385A"/>
    <w:rsid w:val="00707C9D"/>
    <w:rsid w:val="009111AA"/>
    <w:rsid w:val="009F215C"/>
    <w:rsid w:val="00A11A58"/>
    <w:rsid w:val="00BE58EF"/>
    <w:rsid w:val="00C00A30"/>
    <w:rsid w:val="00FA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2FA"/>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1502">
      <w:bodyDiv w:val="1"/>
      <w:marLeft w:val="0"/>
      <w:marRight w:val="0"/>
      <w:marTop w:val="0"/>
      <w:marBottom w:val="0"/>
      <w:divBdr>
        <w:top w:val="none" w:sz="0" w:space="0" w:color="auto"/>
        <w:left w:val="none" w:sz="0" w:space="0" w:color="auto"/>
        <w:bottom w:val="none" w:sz="0" w:space="0" w:color="auto"/>
        <w:right w:val="none" w:sz="0" w:space="0" w:color="auto"/>
      </w:divBdr>
    </w:div>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643706672">
      <w:bodyDiv w:val="1"/>
      <w:marLeft w:val="0"/>
      <w:marRight w:val="0"/>
      <w:marTop w:val="0"/>
      <w:marBottom w:val="0"/>
      <w:divBdr>
        <w:top w:val="none" w:sz="0" w:space="0" w:color="auto"/>
        <w:left w:val="none" w:sz="0" w:space="0" w:color="auto"/>
        <w:bottom w:val="none" w:sz="0" w:space="0" w:color="auto"/>
        <w:right w:val="none" w:sz="0" w:space="0" w:color="auto"/>
      </w:divBdr>
    </w:div>
    <w:div w:id="744188039">
      <w:bodyDiv w:val="1"/>
      <w:marLeft w:val="0"/>
      <w:marRight w:val="0"/>
      <w:marTop w:val="0"/>
      <w:marBottom w:val="0"/>
      <w:divBdr>
        <w:top w:val="none" w:sz="0" w:space="0" w:color="auto"/>
        <w:left w:val="none" w:sz="0" w:space="0" w:color="auto"/>
        <w:bottom w:val="none" w:sz="0" w:space="0" w:color="auto"/>
        <w:right w:val="none" w:sz="0" w:space="0" w:color="auto"/>
      </w:divBdr>
    </w:div>
    <w:div w:id="892085167">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028531783">
      <w:bodyDiv w:val="1"/>
      <w:marLeft w:val="0"/>
      <w:marRight w:val="0"/>
      <w:marTop w:val="0"/>
      <w:marBottom w:val="0"/>
      <w:divBdr>
        <w:top w:val="none" w:sz="0" w:space="0" w:color="auto"/>
        <w:left w:val="none" w:sz="0" w:space="0" w:color="auto"/>
        <w:bottom w:val="none" w:sz="0" w:space="0" w:color="auto"/>
        <w:right w:val="none" w:sz="0" w:space="0" w:color="auto"/>
      </w:divBdr>
    </w:div>
    <w:div w:id="1091051282">
      <w:bodyDiv w:val="1"/>
      <w:marLeft w:val="0"/>
      <w:marRight w:val="0"/>
      <w:marTop w:val="0"/>
      <w:marBottom w:val="0"/>
      <w:divBdr>
        <w:top w:val="none" w:sz="0" w:space="0" w:color="auto"/>
        <w:left w:val="none" w:sz="0" w:space="0" w:color="auto"/>
        <w:bottom w:val="none" w:sz="0" w:space="0" w:color="auto"/>
        <w:right w:val="none" w:sz="0" w:space="0" w:color="auto"/>
      </w:divBdr>
    </w:div>
    <w:div w:id="1297175450">
      <w:bodyDiv w:val="1"/>
      <w:marLeft w:val="0"/>
      <w:marRight w:val="0"/>
      <w:marTop w:val="0"/>
      <w:marBottom w:val="0"/>
      <w:divBdr>
        <w:top w:val="none" w:sz="0" w:space="0" w:color="auto"/>
        <w:left w:val="none" w:sz="0" w:space="0" w:color="auto"/>
        <w:bottom w:val="none" w:sz="0" w:space="0" w:color="auto"/>
        <w:right w:val="none" w:sz="0" w:space="0" w:color="auto"/>
      </w:divBdr>
    </w:div>
    <w:div w:id="1374765470">
      <w:bodyDiv w:val="1"/>
      <w:marLeft w:val="0"/>
      <w:marRight w:val="0"/>
      <w:marTop w:val="0"/>
      <w:marBottom w:val="0"/>
      <w:divBdr>
        <w:top w:val="none" w:sz="0" w:space="0" w:color="auto"/>
        <w:left w:val="none" w:sz="0" w:space="0" w:color="auto"/>
        <w:bottom w:val="none" w:sz="0" w:space="0" w:color="auto"/>
        <w:right w:val="none" w:sz="0" w:space="0" w:color="auto"/>
      </w:divBdr>
    </w:div>
    <w:div w:id="1603799673">
      <w:bodyDiv w:val="1"/>
      <w:marLeft w:val="0"/>
      <w:marRight w:val="0"/>
      <w:marTop w:val="0"/>
      <w:marBottom w:val="0"/>
      <w:divBdr>
        <w:top w:val="none" w:sz="0" w:space="0" w:color="auto"/>
        <w:left w:val="none" w:sz="0" w:space="0" w:color="auto"/>
        <w:bottom w:val="none" w:sz="0" w:space="0" w:color="auto"/>
        <w:right w:val="none" w:sz="0" w:space="0" w:color="auto"/>
      </w:divBdr>
    </w:div>
    <w:div w:id="1884323674">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010673032">
      <w:bodyDiv w:val="1"/>
      <w:marLeft w:val="0"/>
      <w:marRight w:val="0"/>
      <w:marTop w:val="0"/>
      <w:marBottom w:val="0"/>
      <w:divBdr>
        <w:top w:val="none" w:sz="0" w:space="0" w:color="auto"/>
        <w:left w:val="none" w:sz="0" w:space="0" w:color="auto"/>
        <w:bottom w:val="none" w:sz="0" w:space="0" w:color="auto"/>
        <w:right w:val="none" w:sz="0" w:space="0" w:color="auto"/>
      </w:divBdr>
    </w:div>
    <w:div w:id="2023699693">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8</cp:revision>
  <dcterms:created xsi:type="dcterms:W3CDTF">2023-11-29T19:02:00Z</dcterms:created>
  <dcterms:modified xsi:type="dcterms:W3CDTF">2023-11-29T20:13:00Z</dcterms:modified>
</cp:coreProperties>
</file>