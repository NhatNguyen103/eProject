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2C1179F6" w:rsidR="00C00A30" w:rsidRDefault="006B7003"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6B7003">
        <w:rPr>
          <w:rFonts w:ascii="Arial" w:eastAsia="Times New Roman" w:hAnsi="Arial" w:cs="Arial"/>
          <w:color w:val="212529"/>
          <w:kern w:val="0"/>
          <w:sz w:val="36"/>
          <w:szCs w:val="36"/>
          <w14:ligatures w14:val="none"/>
        </w:rPr>
        <w:drawing>
          <wp:inline distT="0" distB="0" distL="0" distR="0" wp14:anchorId="35809654" wp14:editId="30683302">
            <wp:extent cx="4244340" cy="3352395"/>
            <wp:effectExtent l="0" t="0" r="3810" b="635"/>
            <wp:docPr id="1862758327" name="Picture 1" descr="A fan on a st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58327" name="Picture 1" descr="A fan on a stand&#10;&#10;Description automatically generated"/>
                    <pic:cNvPicPr/>
                  </pic:nvPicPr>
                  <pic:blipFill>
                    <a:blip r:embed="rId8"/>
                    <a:stretch>
                      <a:fillRect/>
                    </a:stretch>
                  </pic:blipFill>
                  <pic:spPr>
                    <a:xfrm>
                      <a:off x="0" y="0"/>
                      <a:ext cx="4256732" cy="3362183"/>
                    </a:xfrm>
                    <a:prstGeom prst="rect">
                      <a:avLst/>
                    </a:prstGeom>
                  </pic:spPr>
                </pic:pic>
              </a:graphicData>
            </a:graphic>
          </wp:inline>
        </w:drawing>
      </w:r>
    </w:p>
    <w:p w14:paraId="397FA516" w14:textId="77777777" w:rsidR="006B7003" w:rsidRDefault="006B7003" w:rsidP="006B7003">
      <w:pPr>
        <w:pStyle w:val="Heading2"/>
        <w:shd w:val="clear" w:color="auto" w:fill="FFFFFF"/>
        <w:jc w:val="center"/>
        <w:rPr>
          <w:rFonts w:ascii="Arial" w:hAnsi="Arial" w:cs="Arial"/>
          <w:b w:val="0"/>
          <w:bCs w:val="0"/>
          <w:color w:val="212529"/>
        </w:rPr>
      </w:pPr>
      <w:r>
        <w:rPr>
          <w:rFonts w:ascii="Arial" w:hAnsi="Arial" w:cs="Arial"/>
          <w:b w:val="0"/>
          <w:bCs w:val="0"/>
          <w:color w:val="212529"/>
        </w:rPr>
        <w:t>CHEETAH DLX</w:t>
      </w:r>
    </w:p>
    <w:p w14:paraId="7E981083" w14:textId="7401CC19"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(2</w:t>
      </w:r>
      <w:r w:rsidR="006B7003">
        <w:rPr>
          <w:rFonts w:ascii="Arial" w:eastAsia="Times New Roman" w:hAnsi="Arial" w:cs="Arial"/>
          <w:kern w:val="0"/>
          <w:sz w:val="24"/>
          <w:szCs w:val="24"/>
          <w14:ligatures w14:val="none"/>
        </w:rPr>
        <w:t>1</w:t>
      </w:r>
      <w:r w:rsidRPr="000D2FA2">
        <w:rPr>
          <w:rFonts w:ascii="Arial" w:eastAsia="Times New Roman" w:hAnsi="Arial" w:cs="Arial"/>
          <w:kern w:val="0"/>
          <w:sz w:val="24"/>
          <w:szCs w:val="24"/>
          <w14:ligatures w14:val="none"/>
        </w:rPr>
        <w:t>0 reviews)</w:t>
      </w:r>
    </w:p>
    <w:p w14:paraId="7C0D262A" w14:textId="77777777" w:rsidR="006B7003" w:rsidRPr="006B7003" w:rsidRDefault="006B7003" w:rsidP="006B7003">
      <w:pPr>
        <w:numPr>
          <w:ilvl w:val="0"/>
          <w:numId w:val="13"/>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Standing Fans</w:t>
      </w:r>
    </w:p>
    <w:p w14:paraId="1F7E23F4" w14:textId="77777777" w:rsidR="006B7003" w:rsidRPr="006B7003" w:rsidRDefault="006B7003" w:rsidP="006B7003">
      <w:pPr>
        <w:numPr>
          <w:ilvl w:val="0"/>
          <w:numId w:val="14"/>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Color: Black</w:t>
      </w:r>
    </w:p>
    <w:p w14:paraId="45360382" w14:textId="77777777" w:rsidR="006B7003" w:rsidRPr="006B7003" w:rsidRDefault="006B7003" w:rsidP="006B7003">
      <w:pPr>
        <w:numPr>
          <w:ilvl w:val="0"/>
          <w:numId w:val="15"/>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Country of Origin: China</w:t>
      </w:r>
    </w:p>
    <w:p w14:paraId="44317116" w14:textId="77777777" w:rsidR="006B7003" w:rsidRPr="006B7003" w:rsidRDefault="006B7003" w:rsidP="006B7003">
      <w:pPr>
        <w:numPr>
          <w:ilvl w:val="0"/>
          <w:numId w:val="16"/>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Warranty: 2 year on-site; motor &amp; LED: 5 years</w:t>
      </w:r>
    </w:p>
    <w:p w14:paraId="0B0EBCDB" w14:textId="1CB32E0E" w:rsidR="006B7003" w:rsidRDefault="006B7003" w:rsidP="006B7003">
      <w:pPr>
        <w:shd w:val="clear" w:color="auto" w:fill="FFFFFF"/>
        <w:spacing w:before="100" w:beforeAutospacing="1" w:after="100" w:afterAutospacing="1" w:line="240" w:lineRule="auto"/>
        <w:ind w:left="144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$66.00</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$50.00</w:t>
      </w:r>
    </w:p>
    <w:p w14:paraId="67BD6ED5" w14:textId="588F431E"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F6A54AC" w:rsidR="00C00A30" w:rsidRPr="001B4A0F" w:rsidRDefault="001B4A0F"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1B4A0F">
        <w:rPr>
          <w:rFonts w:ascii="Arial" w:hAnsi="Arial" w:cs="Arial"/>
          <w:color w:val="212529"/>
          <w:sz w:val="24"/>
          <w:szCs w:val="24"/>
          <w:shd w:val="clear" w:color="auto" w:fill="FFFFFF"/>
        </w:rPr>
        <w:t>Adjust the height to the correct height. Standing electric fans are more compact and lower. Abundant airflow despite its compact size. Adjustable height, to blow air to you whether you are sitting on a sofa or chair. Adjust speed for comfort. Adjust speed with the convenient remote control. Optionally choose from 3 speed levels - low, medium or high. The device can create a pleasant cool breeze at all times. Reliable type W fuse. Electric fans are equipped with “W-type fuses” for all models.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6B7003" w:rsidRPr="006B7003" w14:paraId="11FF3E95" w14:textId="77777777" w:rsidTr="006B7003">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AE3E571"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3E5CD3C"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Black</w:t>
            </w:r>
          </w:p>
        </w:tc>
      </w:tr>
      <w:tr w:rsidR="006B7003" w:rsidRPr="006B7003" w14:paraId="26AAA5EB" w14:textId="77777777" w:rsidTr="006B7003">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8108E0F"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E268433"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Standing Fans</w:t>
            </w:r>
          </w:p>
        </w:tc>
      </w:tr>
      <w:tr w:rsidR="006B7003" w:rsidRPr="006B7003" w14:paraId="37B2DCFB" w14:textId="77777777" w:rsidTr="006B7003">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BABF8EA"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F793354"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China</w:t>
            </w:r>
          </w:p>
        </w:tc>
      </w:tr>
      <w:tr w:rsidR="006B7003" w:rsidRPr="006B7003" w14:paraId="58FDE101" w14:textId="77777777" w:rsidTr="006B7003">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3D45D40"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50A58CF"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19</w:t>
            </w:r>
          </w:p>
        </w:tc>
      </w:tr>
      <w:tr w:rsidR="006B7003" w:rsidRPr="006B7003" w14:paraId="4F05E9C3" w14:textId="77777777" w:rsidTr="006B7003">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EADBB1B"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9EFC930"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1m - 1.5m</w:t>
            </w:r>
          </w:p>
        </w:tc>
      </w:tr>
      <w:tr w:rsidR="006B7003" w:rsidRPr="006B7003" w14:paraId="3D4EFCC4" w14:textId="77777777" w:rsidTr="006B7003">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0E5C7F1"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A3423D1"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LED display</w:t>
            </w:r>
          </w:p>
        </w:tc>
      </w:tr>
      <w:tr w:rsidR="006B7003" w:rsidRPr="006B7003" w14:paraId="166A5393" w14:textId="77777777" w:rsidTr="006B7003">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A43BE27"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3E29491"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Include</w:t>
            </w:r>
          </w:p>
        </w:tc>
      </w:tr>
      <w:tr w:rsidR="006B7003" w:rsidRPr="006B7003" w14:paraId="268768CC" w14:textId="77777777" w:rsidTr="006B7003">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814DA2A"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30233BC" w14:textId="48B293F2"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6B7003" w:rsidRPr="006B7003" w14:paraId="355B62F1" w14:textId="77777777" w:rsidTr="006B7003">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3CC281C"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A2B9762"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3</w:t>
            </w:r>
          </w:p>
        </w:tc>
      </w:tr>
      <w:tr w:rsidR="006B7003" w:rsidRPr="006B7003" w14:paraId="1A9B35C1" w14:textId="77777777" w:rsidTr="006B7003">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DEF9750"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B8C90C9"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Universal</w:t>
            </w:r>
          </w:p>
        </w:tc>
      </w:tr>
      <w:tr w:rsidR="006B7003" w:rsidRPr="006B7003" w14:paraId="4071A431" w14:textId="77777777" w:rsidTr="006B7003">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F69F292"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E8BB37E"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2.6/20 W</w:t>
            </w:r>
          </w:p>
        </w:tc>
      </w:tr>
      <w:tr w:rsidR="006B7003" w:rsidRPr="006B7003" w14:paraId="00D07E59" w14:textId="77777777" w:rsidTr="006B7003">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2B4C736"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C4B5389"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40 to 120°F</w:t>
            </w:r>
          </w:p>
        </w:tc>
      </w:tr>
      <w:tr w:rsidR="006B7003" w:rsidRPr="006B7003" w14:paraId="69B6E654" w14:textId="77777777" w:rsidTr="006B7003">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98BCC0F"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3205056"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0.037/0.25 A</w:t>
            </w:r>
          </w:p>
        </w:tc>
      </w:tr>
      <w:tr w:rsidR="006B7003" w:rsidRPr="006B7003" w14:paraId="12BC3958" w14:textId="77777777" w:rsidTr="006B7003">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8AF24B8"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2207884" w14:textId="77777777" w:rsidR="006B7003" w:rsidRPr="006B7003" w:rsidRDefault="006B7003" w:rsidP="006B7003">
            <w:pPr>
              <w:spacing w:after="0" w:line="240" w:lineRule="auto"/>
              <w:jc w:val="center"/>
              <w:rPr>
                <w:rFonts w:ascii="Arial" w:eastAsia="Times New Roman" w:hAnsi="Arial" w:cs="Arial"/>
                <w:color w:val="212529"/>
                <w:kern w:val="0"/>
                <w:sz w:val="24"/>
                <w:szCs w:val="24"/>
                <w14:ligatures w14:val="none"/>
              </w:rPr>
            </w:pPr>
            <w:r w:rsidRPr="006B7003">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C00A30"/>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60E9D" w14:textId="77777777" w:rsidR="0002313A" w:rsidRDefault="0002313A">
      <w:pPr>
        <w:spacing w:after="0" w:line="240" w:lineRule="auto"/>
      </w:pPr>
      <w:r>
        <w:separator/>
      </w:r>
    </w:p>
  </w:endnote>
  <w:endnote w:type="continuationSeparator" w:id="0">
    <w:p w14:paraId="6224F576" w14:textId="77777777" w:rsidR="0002313A" w:rsidRDefault="00023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52791" w14:textId="77777777" w:rsidR="0002313A" w:rsidRDefault="0002313A">
      <w:pPr>
        <w:spacing w:after="0" w:line="240" w:lineRule="auto"/>
      </w:pPr>
      <w:r>
        <w:separator/>
      </w:r>
    </w:p>
  </w:footnote>
  <w:footnote w:type="continuationSeparator" w:id="0">
    <w:p w14:paraId="0C266D92" w14:textId="77777777" w:rsidR="0002313A" w:rsidRDefault="00023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1142F"/>
    <w:multiLevelType w:val="multilevel"/>
    <w:tmpl w:val="090A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63972684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4" w16cid:durableId="119815696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16cid:durableId="164477546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269243703">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02313A"/>
    <w:rsid w:val="001B4A0F"/>
    <w:rsid w:val="002461FC"/>
    <w:rsid w:val="005674D0"/>
    <w:rsid w:val="006B7003"/>
    <w:rsid w:val="00707C9D"/>
    <w:rsid w:val="00A11A58"/>
    <w:rsid w:val="00C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9221">
      <w:bodyDiv w:val="1"/>
      <w:marLeft w:val="0"/>
      <w:marRight w:val="0"/>
      <w:marTop w:val="0"/>
      <w:marBottom w:val="0"/>
      <w:divBdr>
        <w:top w:val="none" w:sz="0" w:space="0" w:color="auto"/>
        <w:left w:val="none" w:sz="0" w:space="0" w:color="auto"/>
        <w:bottom w:val="none" w:sz="0" w:space="0" w:color="auto"/>
        <w:right w:val="none" w:sz="0" w:space="0" w:color="auto"/>
      </w:divBdr>
    </w:div>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288781687">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585799030">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4</cp:revision>
  <dcterms:created xsi:type="dcterms:W3CDTF">2023-11-29T19:02:00Z</dcterms:created>
  <dcterms:modified xsi:type="dcterms:W3CDTF">2023-11-29T19:53:00Z</dcterms:modified>
</cp:coreProperties>
</file>