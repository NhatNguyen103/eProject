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5963E9" w14:textId="77777777" w:rsidR="00C00A30" w:rsidRDefault="00C00A30" w:rsidP="00C00A30">
      <w:pPr>
        <w:shd w:val="clear" w:color="auto" w:fill="FFFFFF"/>
        <w:spacing w:before="100" w:beforeAutospacing="1" w:after="100" w:afterAutospacing="1" w:line="240" w:lineRule="auto"/>
        <w:rPr>
          <w:rFonts w:ascii="Arial" w:eastAsia="Times New Roman" w:hAnsi="Arial" w:cs="Arial"/>
          <w:color w:val="0000FF"/>
          <w:kern w:val="0"/>
          <w:sz w:val="24"/>
          <w:szCs w:val="24"/>
          <w14:ligatures w14:val="none"/>
        </w:rPr>
      </w:pPr>
    </w:p>
    <w:p w14:paraId="755ADF99" w14:textId="77777777" w:rsidR="00C00A30"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sectPr w:rsidR="00C00A30" w:rsidSect="00326E19">
          <w:headerReference w:type="default" r:id="rId7"/>
          <w:pgSz w:w="12240" w:h="15840" w:code="1"/>
          <w:pgMar w:top="864" w:right="864" w:bottom="864" w:left="864" w:header="0" w:footer="0" w:gutter="0"/>
          <w:cols w:space="720"/>
          <w:docGrid w:linePitch="360"/>
        </w:sectPr>
      </w:pPr>
    </w:p>
    <w:p w14:paraId="3A40D776" w14:textId="6584EA1D" w:rsidR="00C00A30" w:rsidRDefault="00AC2446"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sidRPr="00AC2446">
        <w:rPr>
          <w:rFonts w:ascii="Arial" w:eastAsia="Times New Roman" w:hAnsi="Arial" w:cs="Arial"/>
          <w:color w:val="212529"/>
          <w:kern w:val="0"/>
          <w:sz w:val="36"/>
          <w:szCs w:val="36"/>
          <w14:ligatures w14:val="none"/>
        </w:rPr>
        <w:drawing>
          <wp:inline distT="0" distB="0" distL="0" distR="0" wp14:anchorId="37164C81" wp14:editId="258779C8">
            <wp:extent cx="4274820" cy="3356373"/>
            <wp:effectExtent l="0" t="0" r="0" b="0"/>
            <wp:docPr id="331663584" name="Picture 1" descr="A black stand fan with a gold fa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63584" name="Picture 1" descr="A black stand fan with a gold fan&#10;&#10;Description automatically generated"/>
                    <pic:cNvPicPr/>
                  </pic:nvPicPr>
                  <pic:blipFill>
                    <a:blip r:embed="rId8"/>
                    <a:stretch>
                      <a:fillRect/>
                    </a:stretch>
                  </pic:blipFill>
                  <pic:spPr>
                    <a:xfrm>
                      <a:off x="0" y="0"/>
                      <a:ext cx="4287378" cy="3366233"/>
                    </a:xfrm>
                    <a:prstGeom prst="rect">
                      <a:avLst/>
                    </a:prstGeom>
                  </pic:spPr>
                </pic:pic>
              </a:graphicData>
            </a:graphic>
          </wp:inline>
        </w:drawing>
      </w:r>
    </w:p>
    <w:p w14:paraId="018EECBA" w14:textId="77777777" w:rsidR="00AC2446" w:rsidRDefault="00AC2446" w:rsidP="00AC2446">
      <w:pPr>
        <w:pStyle w:val="Heading2"/>
        <w:shd w:val="clear" w:color="auto" w:fill="FFFFFF"/>
        <w:jc w:val="center"/>
        <w:rPr>
          <w:rFonts w:ascii="Arial" w:hAnsi="Arial" w:cs="Arial"/>
          <w:b w:val="0"/>
          <w:bCs w:val="0"/>
          <w:color w:val="212529"/>
        </w:rPr>
      </w:pPr>
      <w:r>
        <w:rPr>
          <w:rFonts w:ascii="Arial" w:hAnsi="Arial" w:cs="Arial"/>
          <w:b w:val="0"/>
          <w:bCs w:val="0"/>
          <w:color w:val="212529"/>
        </w:rPr>
        <w:t>COLOSSUS SERIES GOLDEN</w:t>
      </w:r>
    </w:p>
    <w:p w14:paraId="7E981083" w14:textId="12A85BBC" w:rsidR="00C00A30" w:rsidRPr="001E76B6" w:rsidRDefault="00C00A30" w:rsidP="00C00A30">
      <w:pPr>
        <w:shd w:val="clear" w:color="auto" w:fill="FFFFFF"/>
        <w:spacing w:before="100" w:beforeAutospacing="1" w:after="100" w:afterAutospacing="1" w:line="240" w:lineRule="auto"/>
        <w:jc w:val="center"/>
        <w:outlineLvl w:val="1"/>
        <w:rPr>
          <w:rFonts w:ascii="Arial" w:eastAsia="Times New Roman" w:hAnsi="Arial" w:cs="Arial"/>
          <w:color w:val="212529"/>
          <w:kern w:val="0"/>
          <w:sz w:val="36"/>
          <w:szCs w:val="36"/>
          <w14:ligatures w14:val="none"/>
        </w:rPr>
      </w:pPr>
      <w:r>
        <w:rPr>
          <w:rFonts w:ascii="Segoe UI Emoji" w:eastAsia="Times New Roman" w:hAnsi="Segoe UI Emoji" w:cs="Segoe UI Emoji"/>
          <w:kern w:val="0"/>
          <w:sz w:val="24"/>
          <w:szCs w:val="24"/>
          <w14:ligatures w14:val="none"/>
        </w:rPr>
        <w:t>⭐⭐⭐⭐⭐</w:t>
      </w:r>
      <w:r w:rsidRPr="000D2FA2">
        <w:rPr>
          <w:rFonts w:ascii="Arial" w:eastAsia="Times New Roman" w:hAnsi="Arial" w:cs="Arial"/>
          <w:kern w:val="0"/>
          <w:sz w:val="24"/>
          <w:szCs w:val="24"/>
          <w14:ligatures w14:val="none"/>
        </w:rPr>
        <w:t xml:space="preserve"> (2</w:t>
      </w:r>
      <w:r w:rsidR="00AC2446">
        <w:rPr>
          <w:rFonts w:ascii="Arial" w:eastAsia="Times New Roman" w:hAnsi="Arial" w:cs="Arial"/>
          <w:kern w:val="0"/>
          <w:sz w:val="24"/>
          <w:szCs w:val="24"/>
          <w14:ligatures w14:val="none"/>
        </w:rPr>
        <w:t>0</w:t>
      </w:r>
      <w:r w:rsidRPr="000D2FA2">
        <w:rPr>
          <w:rFonts w:ascii="Arial" w:eastAsia="Times New Roman" w:hAnsi="Arial" w:cs="Arial"/>
          <w:kern w:val="0"/>
          <w:sz w:val="24"/>
          <w:szCs w:val="24"/>
          <w14:ligatures w14:val="none"/>
        </w:rPr>
        <w:t>0 reviews)</w:t>
      </w:r>
    </w:p>
    <w:p w14:paraId="701D4FFD" w14:textId="77777777" w:rsidR="00AC2446" w:rsidRPr="00AC2446" w:rsidRDefault="00AC2446" w:rsidP="00AC2446">
      <w:pPr>
        <w:numPr>
          <w:ilvl w:val="0"/>
          <w:numId w:val="13"/>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Standing Fans</w:t>
      </w:r>
    </w:p>
    <w:p w14:paraId="2F928F2D" w14:textId="77777777" w:rsidR="00AC2446" w:rsidRPr="00AC2446" w:rsidRDefault="00AC2446" w:rsidP="00AC2446">
      <w:pPr>
        <w:numPr>
          <w:ilvl w:val="0"/>
          <w:numId w:val="14"/>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Color: Black</w:t>
      </w:r>
    </w:p>
    <w:p w14:paraId="248B8B57" w14:textId="77777777" w:rsidR="00AC2446" w:rsidRPr="00AC2446" w:rsidRDefault="00AC2446" w:rsidP="00AC2446">
      <w:pPr>
        <w:numPr>
          <w:ilvl w:val="0"/>
          <w:numId w:val="15"/>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Country of Origin: China</w:t>
      </w:r>
    </w:p>
    <w:p w14:paraId="186D41DA" w14:textId="77777777" w:rsidR="00AC2446" w:rsidRPr="00AC2446" w:rsidRDefault="00AC2446" w:rsidP="00AC2446">
      <w:pPr>
        <w:numPr>
          <w:ilvl w:val="0"/>
          <w:numId w:val="16"/>
        </w:numPr>
        <w:shd w:val="clear" w:color="auto" w:fill="FFFFFF"/>
        <w:tabs>
          <w:tab w:val="clear" w:pos="720"/>
          <w:tab w:val="num" w:pos="2520"/>
        </w:tabs>
        <w:spacing w:before="300" w:after="0" w:line="240" w:lineRule="auto"/>
        <w:ind w:left="2520"/>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Warranty: 2 year on-site; motor &amp; LED: 5 years</w:t>
      </w:r>
    </w:p>
    <w:p w14:paraId="70CE8BEE" w14:textId="3EDB2551" w:rsidR="00AC2446" w:rsidRDefault="00AC2446" w:rsidP="00AC2446">
      <w:pPr>
        <w:shd w:val="clear" w:color="auto" w:fill="FFFFFF"/>
        <w:spacing w:before="100" w:beforeAutospacing="1" w:after="100" w:afterAutospacing="1" w:line="240" w:lineRule="auto"/>
        <w:ind w:left="1440" w:firstLine="720"/>
        <w:rPr>
          <w:rStyle w:val="newprice"/>
          <w:rFonts w:ascii="Arial" w:hAnsi="Arial" w:cs="Arial"/>
          <w:color w:val="FF4500"/>
          <w:sz w:val="48"/>
          <w:szCs w:val="48"/>
          <w:shd w:val="clear" w:color="auto" w:fill="FFFFFF"/>
        </w:rPr>
      </w:pPr>
      <w:del w:id="0" w:author="Unknown">
        <w:r>
          <w:rPr>
            <w:rFonts w:ascii="Arial" w:hAnsi="Arial" w:cs="Arial"/>
            <w:color w:val="FF4500"/>
            <w:sz w:val="48"/>
            <w:szCs w:val="48"/>
            <w:shd w:val="clear" w:color="auto" w:fill="FFFFFF"/>
          </w:rPr>
          <w:delText>$60.00</w:delText>
        </w:r>
      </w:del>
      <w:r>
        <w:rPr>
          <w:rFonts w:ascii="Arial" w:hAnsi="Arial" w:cs="Arial"/>
          <w:color w:val="FF4500"/>
          <w:sz w:val="48"/>
          <w:szCs w:val="48"/>
          <w:shd w:val="clear" w:color="auto" w:fill="FFFFFF"/>
        </w:rPr>
        <w:tab/>
      </w:r>
      <w:r>
        <w:rPr>
          <w:rStyle w:val="newprice"/>
          <w:rFonts w:ascii="Arial" w:hAnsi="Arial" w:cs="Arial"/>
          <w:color w:val="FF4500"/>
          <w:sz w:val="48"/>
          <w:szCs w:val="48"/>
          <w:shd w:val="clear" w:color="auto" w:fill="FFFFFF"/>
        </w:rPr>
        <w:t>$40.00</w:t>
      </w:r>
    </w:p>
    <w:p w14:paraId="67BD6ED5" w14:textId="19912895" w:rsidR="00C00A30" w:rsidRPr="00C00A30" w:rsidRDefault="00C00A30" w:rsidP="00C00A30">
      <w:pPr>
        <w:shd w:val="clear" w:color="auto" w:fill="FFFFFF"/>
        <w:spacing w:before="100" w:beforeAutospacing="1" w:after="100" w:afterAutospacing="1" w:line="240" w:lineRule="auto"/>
        <w:ind w:left="3600" w:firstLine="720"/>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t>Information</w:t>
      </w:r>
    </w:p>
    <w:p w14:paraId="052B2419" w14:textId="0F6A54AC" w:rsidR="00C00A30" w:rsidRPr="001B4A0F" w:rsidRDefault="001B4A0F" w:rsidP="00C00A30">
      <w:pPr>
        <w:shd w:val="clear" w:color="auto" w:fill="FFFFFF"/>
        <w:spacing w:after="0" w:line="240" w:lineRule="auto"/>
        <w:jc w:val="center"/>
        <w:rPr>
          <w:rFonts w:ascii="Arial" w:eastAsia="Times New Roman" w:hAnsi="Arial" w:cs="Arial"/>
          <w:color w:val="212529"/>
          <w:kern w:val="0"/>
          <w:sz w:val="24"/>
          <w:szCs w:val="24"/>
          <w14:ligatures w14:val="none"/>
        </w:rPr>
      </w:pPr>
      <w:r w:rsidRPr="001B4A0F">
        <w:rPr>
          <w:rFonts w:ascii="Arial" w:hAnsi="Arial" w:cs="Arial"/>
          <w:color w:val="212529"/>
          <w:sz w:val="24"/>
          <w:szCs w:val="24"/>
          <w:shd w:val="clear" w:color="auto" w:fill="FFFFFF"/>
        </w:rPr>
        <w:t>Adjust the height to the correct height. Standing electric fans are more compact and lower. Abundant airflow despite its compact size. Adjustable height, to blow air to you whether you are sitting on a sofa or chair. Adjust speed for comfort. Adjust speed with the convenient remote control. Optionally choose from 3 speed levels - low, medium or high. The device can create a pleasant cool breeze at all times. Reliable type W fuse. Electric fans are equipped with “W-type fuses” for all models. In case of abnormal operation, the thermal fuse and current fuse will trip to stop the fan. Two times more reliable, providing peace of mind.</w:t>
      </w:r>
      <w:r w:rsidR="00000000">
        <w:rPr>
          <w:rFonts w:ascii="Arial" w:eastAsia="Times New Roman" w:hAnsi="Arial" w:cs="Arial"/>
          <w:color w:val="212529"/>
          <w:kern w:val="0"/>
          <w:sz w:val="24"/>
          <w:szCs w:val="24"/>
          <w14:ligatures w14:val="none"/>
        </w:rPr>
        <w:pict w14:anchorId="3016E4EF">
          <v:rect id="_x0000_i1025" style="width:0;height:1.5pt" o:hralign="center" o:hrstd="t" o:hr="t" fillcolor="#a0a0a0" stroked="f"/>
        </w:pict>
      </w:r>
    </w:p>
    <w:p w14:paraId="631488F4" w14:textId="77777777" w:rsidR="00C00A30" w:rsidRPr="00C00A30" w:rsidRDefault="00C00A30" w:rsidP="00C00A30">
      <w:pPr>
        <w:shd w:val="clear" w:color="auto" w:fill="FFFFFF"/>
        <w:spacing w:before="100" w:beforeAutospacing="1" w:after="100" w:afterAutospacing="1" w:line="240" w:lineRule="auto"/>
        <w:jc w:val="center"/>
        <w:rPr>
          <w:rFonts w:ascii="Arial" w:eastAsia="Times New Roman" w:hAnsi="Arial" w:cs="Arial"/>
          <w:color w:val="0000FF"/>
          <w:kern w:val="0"/>
          <w:sz w:val="40"/>
          <w:szCs w:val="40"/>
          <w14:ligatures w14:val="none"/>
        </w:rPr>
      </w:pPr>
      <w:r w:rsidRPr="00C00A30">
        <w:rPr>
          <w:rFonts w:ascii="Arial" w:eastAsia="Times New Roman" w:hAnsi="Arial" w:cs="Arial"/>
          <w:color w:val="0000FF"/>
          <w:kern w:val="0"/>
          <w:sz w:val="40"/>
          <w:szCs w:val="40"/>
          <w14:ligatures w14:val="none"/>
        </w:rPr>
        <w:lastRenderedPageBreak/>
        <w:t>Description</w:t>
      </w:r>
    </w:p>
    <w:tbl>
      <w:tblPr>
        <w:tblW w:w="13500" w:type="dxa"/>
        <w:jc w:val="center"/>
        <w:tblBorders>
          <w:top w:val="single" w:sz="6" w:space="0" w:color="6F00FF"/>
          <w:left w:val="single" w:sz="6" w:space="0" w:color="6F00FF"/>
          <w:bottom w:val="single" w:sz="6" w:space="0" w:color="6F00FF"/>
          <w:right w:val="single" w:sz="6" w:space="0" w:color="6F00FF"/>
        </w:tblBorders>
        <w:shd w:val="clear" w:color="auto" w:fill="FFFFFF"/>
        <w:tblCellMar>
          <w:left w:w="0" w:type="dxa"/>
          <w:right w:w="0" w:type="dxa"/>
        </w:tblCellMar>
        <w:tblLook w:val="04A0" w:firstRow="1" w:lastRow="0" w:firstColumn="1" w:lastColumn="0" w:noHBand="0" w:noVBand="1"/>
      </w:tblPr>
      <w:tblGrid>
        <w:gridCol w:w="6000"/>
        <w:gridCol w:w="7500"/>
      </w:tblGrid>
      <w:tr w:rsidR="00AC2446" w:rsidRPr="00AC2446" w14:paraId="30370512"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5E7431"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Fan Color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A9C7B68"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Black</w:t>
            </w:r>
          </w:p>
        </w:tc>
      </w:tr>
      <w:tr w:rsidR="00AC2446" w:rsidRPr="00AC2446" w14:paraId="23933790"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9CA5789"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Fan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28CEDFF"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Standing Fans</w:t>
            </w:r>
          </w:p>
        </w:tc>
      </w:tr>
      <w:tr w:rsidR="00AC2446" w:rsidRPr="00AC2446" w14:paraId="4253AAFE"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1C766C1"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Country of Origin</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9BDD2FB"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China</w:t>
            </w:r>
          </w:p>
        </w:tc>
      </w:tr>
      <w:tr w:rsidR="00AC2446" w:rsidRPr="00AC2446" w14:paraId="26EA951B"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ED3BAE0"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Series Number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3BB4ECBB"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14</w:t>
            </w:r>
          </w:p>
        </w:tc>
      </w:tr>
      <w:tr w:rsidR="00AC2446" w:rsidRPr="00AC2446" w14:paraId="691F146B"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066F81D"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Fan Height</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59493911"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1m - 1.5m</w:t>
            </w:r>
          </w:p>
        </w:tc>
      </w:tr>
      <w:tr w:rsidR="00AC2446" w:rsidRPr="00AC2446" w14:paraId="02F450D7"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85F4581"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Fan mode indicator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9FA50A3"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LED display</w:t>
            </w:r>
          </w:p>
        </w:tc>
      </w:tr>
      <w:tr w:rsidR="00AC2446" w:rsidRPr="00AC2446" w14:paraId="1FC1F520"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71CDF07D"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Remote Control</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48FE7F3"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Include</w:t>
            </w:r>
          </w:p>
        </w:tc>
      </w:tr>
      <w:tr w:rsidR="00AC2446" w:rsidRPr="00AC2446" w14:paraId="6EC71A51"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EE587AA"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IP rating</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6928A0D" w14:textId="5517DE0C"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Pr>
                <w:rFonts w:ascii="Segoe UI Emoji" w:eastAsia="Times New Roman" w:hAnsi="Segoe UI Emoji" w:cs="Segoe UI Emoji"/>
                <w:kern w:val="0"/>
                <w:sz w:val="24"/>
                <w:szCs w:val="24"/>
                <w14:ligatures w14:val="none"/>
              </w:rPr>
              <w:t>⭐⭐⭐⭐⭐</w:t>
            </w:r>
          </w:p>
        </w:tc>
      </w:tr>
      <w:tr w:rsidR="00AC2446" w:rsidRPr="00AC2446" w14:paraId="3F80A497"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7499088"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Number of Blades</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0C3A9C08"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3</w:t>
            </w:r>
          </w:p>
        </w:tc>
      </w:tr>
      <w:tr w:rsidR="00AC2446" w:rsidRPr="00AC2446" w14:paraId="6642C8C9"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45370BD9"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Mount Type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6BCE593F"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Universal</w:t>
            </w:r>
          </w:p>
        </w:tc>
      </w:tr>
      <w:tr w:rsidR="00AC2446" w:rsidRPr="00AC2446" w14:paraId="3E33C33D"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2B1DAD73"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Input Power and Required Breaker</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C93D3DE"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2.6/20 W</w:t>
            </w:r>
          </w:p>
        </w:tc>
      </w:tr>
      <w:tr w:rsidR="00AC2446" w:rsidRPr="00AC2446" w14:paraId="3E8F58F5"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2D5E1F6"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Operating Temperature</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424A7C4C"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40 to 120°F</w:t>
            </w:r>
          </w:p>
        </w:tc>
      </w:tr>
      <w:tr w:rsidR="00AC2446" w:rsidRPr="00AC2446" w14:paraId="18D95CD2"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1C5497AE"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Current (min/max speed)</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744BBE88"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0.037/0.25 A</w:t>
            </w:r>
          </w:p>
        </w:tc>
      </w:tr>
      <w:tr w:rsidR="00AC2446" w:rsidRPr="00AC2446" w14:paraId="744B6E56" w14:textId="77777777" w:rsidTr="00AC2446">
        <w:trPr>
          <w:jc w:val="center"/>
        </w:trPr>
        <w:tc>
          <w:tcPr>
            <w:tcW w:w="6000" w:type="dxa"/>
            <w:tcBorders>
              <w:top w:val="single" w:sz="6" w:space="0" w:color="6F00FF"/>
              <w:left w:val="single" w:sz="6" w:space="0" w:color="6F00FF"/>
              <w:bottom w:val="single" w:sz="6" w:space="0" w:color="6F00FF"/>
              <w:right w:val="single" w:sz="6" w:space="0" w:color="6F00FF"/>
            </w:tcBorders>
            <w:shd w:val="clear" w:color="auto" w:fill="C4BCB4"/>
            <w:vAlign w:val="center"/>
            <w:hideMark/>
          </w:tcPr>
          <w:p w14:paraId="65CAB00A"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Warranty</w:t>
            </w:r>
          </w:p>
        </w:tc>
        <w:tc>
          <w:tcPr>
            <w:tcW w:w="0" w:type="auto"/>
            <w:tcBorders>
              <w:top w:val="single" w:sz="6" w:space="0" w:color="6F00FF"/>
              <w:left w:val="single" w:sz="6" w:space="0" w:color="6F00FF"/>
              <w:bottom w:val="single" w:sz="6" w:space="0" w:color="6F00FF"/>
              <w:right w:val="single" w:sz="6" w:space="0" w:color="6F00FF"/>
            </w:tcBorders>
            <w:shd w:val="clear" w:color="auto" w:fill="FFFFFF"/>
            <w:vAlign w:val="center"/>
            <w:hideMark/>
          </w:tcPr>
          <w:p w14:paraId="2BD061FA" w14:textId="77777777" w:rsidR="00AC2446" w:rsidRPr="00AC2446" w:rsidRDefault="00AC2446" w:rsidP="00AC2446">
            <w:pPr>
              <w:spacing w:after="0" w:line="240" w:lineRule="auto"/>
              <w:jc w:val="center"/>
              <w:rPr>
                <w:rFonts w:ascii="Arial" w:eastAsia="Times New Roman" w:hAnsi="Arial" w:cs="Arial"/>
                <w:color w:val="212529"/>
                <w:kern w:val="0"/>
                <w:sz w:val="24"/>
                <w:szCs w:val="24"/>
                <w14:ligatures w14:val="none"/>
              </w:rPr>
            </w:pPr>
            <w:r w:rsidRPr="00AC2446">
              <w:rPr>
                <w:rFonts w:ascii="Arial" w:eastAsia="Times New Roman" w:hAnsi="Arial" w:cs="Arial"/>
                <w:color w:val="212529"/>
                <w:kern w:val="0"/>
                <w:sz w:val="24"/>
                <w:szCs w:val="24"/>
                <w14:ligatures w14:val="none"/>
              </w:rPr>
              <w:t>2 year on-site; motor &amp; LED: 5 years</w:t>
            </w:r>
          </w:p>
        </w:tc>
      </w:tr>
    </w:tbl>
    <w:p w14:paraId="6BC627C2" w14:textId="77777777" w:rsidR="00C00A30" w:rsidRDefault="00C00A30" w:rsidP="00C00A30"/>
    <w:p w14:paraId="65B1BD22" w14:textId="2E81D3CB" w:rsidR="00A11A58" w:rsidRPr="00C00A30" w:rsidRDefault="00A11A58" w:rsidP="00C00A30"/>
    <w:sectPr w:rsidR="00A11A58" w:rsidRPr="00C00A30" w:rsidSect="00326E1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F43166" w14:textId="77777777" w:rsidR="00B96A75" w:rsidRDefault="00B96A75">
      <w:pPr>
        <w:spacing w:after="0" w:line="240" w:lineRule="auto"/>
      </w:pPr>
      <w:r>
        <w:separator/>
      </w:r>
    </w:p>
  </w:endnote>
  <w:endnote w:type="continuationSeparator" w:id="0">
    <w:p w14:paraId="1A9CBBDF" w14:textId="77777777" w:rsidR="00B96A75" w:rsidRDefault="00B9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318778" w14:textId="77777777" w:rsidR="00B96A75" w:rsidRDefault="00B96A75">
      <w:pPr>
        <w:spacing w:after="0" w:line="240" w:lineRule="auto"/>
      </w:pPr>
      <w:r>
        <w:separator/>
      </w:r>
    </w:p>
  </w:footnote>
  <w:footnote w:type="continuationSeparator" w:id="0">
    <w:p w14:paraId="37AD03C2" w14:textId="77777777" w:rsidR="00B96A75" w:rsidRDefault="00B9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70AA84" w14:textId="77777777" w:rsidR="002461FC" w:rsidRDefault="00000000">
    <w:pPr>
      <w:pStyle w:val="Header"/>
    </w:pPr>
    <w:r w:rsidRPr="00394E03">
      <w:rPr>
        <w:noProof/>
      </w:rPr>
      <w:drawing>
        <wp:inline distT="0" distB="0" distL="0" distR="0" wp14:anchorId="0F2B93B8" wp14:editId="15CEACB9">
          <wp:extent cx="2456597" cy="731520"/>
          <wp:effectExtent l="0" t="0" r="1270" b="0"/>
          <wp:docPr id="119548198" name="Picture 11954819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372090" name="Picture 1" descr="A black text on a white background&#10;&#10;Description automatically generated"/>
                  <pic:cNvPicPr/>
                </pic:nvPicPr>
                <pic:blipFill>
                  <a:blip r:embed="rId1"/>
                  <a:stretch>
                    <a:fillRect/>
                  </a:stretch>
                </pic:blipFill>
                <pic:spPr>
                  <a:xfrm>
                    <a:off x="0" y="0"/>
                    <a:ext cx="2466240" cy="7343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A451B"/>
    <w:multiLevelType w:val="multilevel"/>
    <w:tmpl w:val="AD38D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00321A"/>
    <w:multiLevelType w:val="multilevel"/>
    <w:tmpl w:val="BE0A0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1B1C20"/>
    <w:multiLevelType w:val="multilevel"/>
    <w:tmpl w:val="37B6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2A6C40"/>
    <w:multiLevelType w:val="multilevel"/>
    <w:tmpl w:val="2230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778728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2" w16cid:durableId="1220483426">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16cid:durableId="1683241021">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4" w16cid:durableId="83626858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16cid:durableId="86186754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6" w16cid:durableId="260457781">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7" w16cid:durableId="1294947869">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16cid:durableId="507062360">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9" w16cid:durableId="1720858965">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0" w16cid:durableId="463888839">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1" w16cid:durableId="188837294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2" w16cid:durableId="990525037">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13" w16cid:durableId="2010670335">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4" w16cid:durableId="19762332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5" w16cid:durableId="313339314">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6" w16cid:durableId="95247132">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A30"/>
    <w:rsid w:val="00015F31"/>
    <w:rsid w:val="001B4A0F"/>
    <w:rsid w:val="002461FC"/>
    <w:rsid w:val="005674D0"/>
    <w:rsid w:val="00707C9D"/>
    <w:rsid w:val="00A11A58"/>
    <w:rsid w:val="00AC2446"/>
    <w:rsid w:val="00B96A75"/>
    <w:rsid w:val="00C00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D39D0"/>
  <w15:chartTrackingRefBased/>
  <w15:docId w15:val="{32950B88-53CF-41AB-8396-BCC48BBEF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0A30"/>
  </w:style>
  <w:style w:type="paragraph" w:styleId="Heading2">
    <w:name w:val="heading 2"/>
    <w:basedOn w:val="Normal"/>
    <w:link w:val="Heading2Char"/>
    <w:uiPriority w:val="9"/>
    <w:qFormat/>
    <w:rsid w:val="005674D0"/>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A30"/>
  </w:style>
  <w:style w:type="character" w:customStyle="1" w:styleId="newprice">
    <w:name w:val="newprice"/>
    <w:basedOn w:val="DefaultParagraphFont"/>
    <w:rsid w:val="00C00A30"/>
  </w:style>
  <w:style w:type="character" w:customStyle="1" w:styleId="Heading2Char">
    <w:name w:val="Heading 2 Char"/>
    <w:basedOn w:val="DefaultParagraphFont"/>
    <w:link w:val="Heading2"/>
    <w:uiPriority w:val="9"/>
    <w:rsid w:val="005674D0"/>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67839">
      <w:bodyDiv w:val="1"/>
      <w:marLeft w:val="0"/>
      <w:marRight w:val="0"/>
      <w:marTop w:val="0"/>
      <w:marBottom w:val="0"/>
      <w:divBdr>
        <w:top w:val="none" w:sz="0" w:space="0" w:color="auto"/>
        <w:left w:val="none" w:sz="0" w:space="0" w:color="auto"/>
        <w:bottom w:val="none" w:sz="0" w:space="0" w:color="auto"/>
        <w:right w:val="none" w:sz="0" w:space="0" w:color="auto"/>
      </w:divBdr>
    </w:div>
    <w:div w:id="786462087">
      <w:bodyDiv w:val="1"/>
      <w:marLeft w:val="0"/>
      <w:marRight w:val="0"/>
      <w:marTop w:val="0"/>
      <w:marBottom w:val="0"/>
      <w:divBdr>
        <w:top w:val="none" w:sz="0" w:space="0" w:color="auto"/>
        <w:left w:val="none" w:sz="0" w:space="0" w:color="auto"/>
        <w:bottom w:val="none" w:sz="0" w:space="0" w:color="auto"/>
        <w:right w:val="none" w:sz="0" w:space="0" w:color="auto"/>
      </w:divBdr>
    </w:div>
    <w:div w:id="926034422">
      <w:bodyDiv w:val="1"/>
      <w:marLeft w:val="0"/>
      <w:marRight w:val="0"/>
      <w:marTop w:val="0"/>
      <w:marBottom w:val="0"/>
      <w:divBdr>
        <w:top w:val="none" w:sz="0" w:space="0" w:color="auto"/>
        <w:left w:val="none" w:sz="0" w:space="0" w:color="auto"/>
        <w:bottom w:val="none" w:sz="0" w:space="0" w:color="auto"/>
        <w:right w:val="none" w:sz="0" w:space="0" w:color="auto"/>
      </w:divBdr>
    </w:div>
    <w:div w:id="991133309">
      <w:bodyDiv w:val="1"/>
      <w:marLeft w:val="0"/>
      <w:marRight w:val="0"/>
      <w:marTop w:val="0"/>
      <w:marBottom w:val="0"/>
      <w:divBdr>
        <w:top w:val="none" w:sz="0" w:space="0" w:color="auto"/>
        <w:left w:val="none" w:sz="0" w:space="0" w:color="auto"/>
        <w:bottom w:val="none" w:sz="0" w:space="0" w:color="auto"/>
        <w:right w:val="none" w:sz="0" w:space="0" w:color="auto"/>
      </w:divBdr>
    </w:div>
    <w:div w:id="1106656497">
      <w:bodyDiv w:val="1"/>
      <w:marLeft w:val="0"/>
      <w:marRight w:val="0"/>
      <w:marTop w:val="0"/>
      <w:marBottom w:val="0"/>
      <w:divBdr>
        <w:top w:val="none" w:sz="0" w:space="0" w:color="auto"/>
        <w:left w:val="none" w:sz="0" w:space="0" w:color="auto"/>
        <w:bottom w:val="none" w:sz="0" w:space="0" w:color="auto"/>
        <w:right w:val="none" w:sz="0" w:space="0" w:color="auto"/>
      </w:divBdr>
    </w:div>
    <w:div w:id="1886596760">
      <w:bodyDiv w:val="1"/>
      <w:marLeft w:val="0"/>
      <w:marRight w:val="0"/>
      <w:marTop w:val="0"/>
      <w:marBottom w:val="0"/>
      <w:divBdr>
        <w:top w:val="none" w:sz="0" w:space="0" w:color="auto"/>
        <w:left w:val="none" w:sz="0" w:space="0" w:color="auto"/>
        <w:bottom w:val="none" w:sz="0" w:space="0" w:color="auto"/>
        <w:right w:val="none" w:sz="0" w:space="0" w:color="auto"/>
      </w:divBdr>
    </w:div>
    <w:div w:id="1897202483">
      <w:bodyDiv w:val="1"/>
      <w:marLeft w:val="0"/>
      <w:marRight w:val="0"/>
      <w:marTop w:val="0"/>
      <w:marBottom w:val="0"/>
      <w:divBdr>
        <w:top w:val="none" w:sz="0" w:space="0" w:color="auto"/>
        <w:left w:val="none" w:sz="0" w:space="0" w:color="auto"/>
        <w:bottom w:val="none" w:sz="0" w:space="0" w:color="auto"/>
        <w:right w:val="none" w:sz="0" w:space="0" w:color="auto"/>
      </w:divBdr>
    </w:div>
    <w:div w:id="1943756970">
      <w:bodyDiv w:val="1"/>
      <w:marLeft w:val="0"/>
      <w:marRight w:val="0"/>
      <w:marTop w:val="0"/>
      <w:marBottom w:val="0"/>
      <w:divBdr>
        <w:top w:val="none" w:sz="0" w:space="0" w:color="auto"/>
        <w:left w:val="none" w:sz="0" w:space="0" w:color="auto"/>
        <w:bottom w:val="none" w:sz="0" w:space="0" w:color="auto"/>
        <w:right w:val="none" w:sz="0" w:space="0" w:color="auto"/>
      </w:divBdr>
    </w:div>
    <w:div w:id="2146703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180</Words>
  <Characters>1030</Characters>
  <Application>Microsoft Office Word</Application>
  <DocSecurity>0</DocSecurity>
  <Lines>8</Lines>
  <Paragraphs>2</Paragraphs>
  <ScaleCrop>false</ScaleCrop>
  <Company/>
  <LinksUpToDate>false</LinksUpToDate>
  <CharactersWithSpaces>1208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VĂN NHẬT</dc:creator>
  <cp:keywords/>
  <dc:description/>
  <cp:lastModifiedBy>NGUYỄN VĂN NHẬT</cp:lastModifiedBy>
  <cp:revision>4</cp:revision>
  <dcterms:created xsi:type="dcterms:W3CDTF">2023-11-29T19:02:00Z</dcterms:created>
  <dcterms:modified xsi:type="dcterms:W3CDTF">2023-11-29T19:43:00Z</dcterms:modified>
</cp:coreProperties>
</file>